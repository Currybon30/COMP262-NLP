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7A86" w14:textId="77777777" w:rsidR="00A67529" w:rsidRPr="00D46572" w:rsidRDefault="00A67529">
      <w:pPr>
        <w:rPr>
          <w:b/>
          <w:sz w:val="28"/>
          <w:szCs w:val="28"/>
          <w:u w:val="single"/>
        </w:rPr>
      </w:pPr>
      <w:r w:rsidRPr="00F50D71">
        <w:rPr>
          <w:b/>
          <w:sz w:val="28"/>
          <w:szCs w:val="28"/>
          <w:u w:val="single"/>
        </w:rPr>
        <w:t>Project COMP 262: Natural Language processing and recommender systems</w:t>
      </w:r>
    </w:p>
    <w:p w14:paraId="35726755" w14:textId="77777777" w:rsidR="00312C85" w:rsidRPr="008B0D3B" w:rsidRDefault="00312C85" w:rsidP="00312C85">
      <w:pPr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8B0D3B">
        <w:rPr>
          <w:rFonts w:eastAsia="Times New Roman" w:cstheme="minorHAnsi"/>
          <w:b/>
          <w:bCs/>
          <w:sz w:val="24"/>
          <w:szCs w:val="24"/>
        </w:rPr>
        <w:t>Introduction</w:t>
      </w:r>
    </w:p>
    <w:p w14:paraId="00F2FD14" w14:textId="4A080224" w:rsidR="00D46572" w:rsidRDefault="00312C85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C85">
        <w:rPr>
          <w:rFonts w:eastAsia="Times New Roman" w:cstheme="minorHAnsi"/>
          <w:sz w:val="24"/>
          <w:szCs w:val="24"/>
        </w:rPr>
        <w:t>Throughout this two-phase project assignment</w:t>
      </w:r>
      <w:r w:rsidR="00E115D0">
        <w:rPr>
          <w:rFonts w:eastAsia="Times New Roman" w:cstheme="minorHAnsi"/>
          <w:sz w:val="24"/>
          <w:szCs w:val="24"/>
        </w:rPr>
        <w:t>,</w:t>
      </w:r>
      <w:r w:rsidRPr="00312C85">
        <w:rPr>
          <w:rFonts w:eastAsia="Times New Roman" w:cstheme="minorHAnsi"/>
          <w:sz w:val="24"/>
          <w:szCs w:val="24"/>
        </w:rPr>
        <w:t xml:space="preserve"> each team needs to construct </w:t>
      </w:r>
      <w:r>
        <w:rPr>
          <w:rFonts w:eastAsia="Times New Roman" w:cstheme="minorHAnsi"/>
          <w:sz w:val="24"/>
          <w:szCs w:val="24"/>
        </w:rPr>
        <w:t>“a sentiment analysis model for products based on customer</w:t>
      </w:r>
      <w:r w:rsidR="008B0D3B">
        <w:rPr>
          <w:rFonts w:eastAsia="Times New Roman" w:cstheme="minorHAnsi"/>
          <w:sz w:val="24"/>
          <w:szCs w:val="24"/>
        </w:rPr>
        <w:t>s’</w:t>
      </w:r>
      <w:r>
        <w:rPr>
          <w:rFonts w:eastAsia="Times New Roman" w:cstheme="minorHAnsi"/>
          <w:sz w:val="24"/>
          <w:szCs w:val="24"/>
        </w:rPr>
        <w:t xml:space="preserve"> textual reviews</w:t>
      </w:r>
      <w:r w:rsidR="008B0D3B">
        <w:rPr>
          <w:rFonts w:eastAsia="Times New Roman" w:cstheme="minorHAnsi"/>
          <w:sz w:val="24"/>
          <w:szCs w:val="24"/>
        </w:rPr>
        <w:t>,”</w:t>
      </w:r>
      <w:r>
        <w:rPr>
          <w:rFonts w:eastAsia="Times New Roman" w:cstheme="minorHAnsi"/>
          <w:sz w:val="24"/>
          <w:szCs w:val="24"/>
        </w:rPr>
        <w:t xml:space="preserve"> </w:t>
      </w:r>
      <w:r w:rsidR="00F50D71">
        <w:rPr>
          <w:rFonts w:eastAsia="Times New Roman" w:cstheme="minorHAnsi"/>
          <w:sz w:val="24"/>
          <w:szCs w:val="24"/>
        </w:rPr>
        <w:t xml:space="preserve">using </w:t>
      </w:r>
      <w:r w:rsidR="00D46572">
        <w:rPr>
          <w:rFonts w:eastAsia="Times New Roman" w:cstheme="minorHAnsi"/>
          <w:sz w:val="24"/>
          <w:szCs w:val="24"/>
        </w:rPr>
        <w:t xml:space="preserve">both </w:t>
      </w:r>
      <w:r w:rsidR="00F50D71">
        <w:rPr>
          <w:rFonts w:eastAsia="Times New Roman" w:cstheme="minorHAnsi"/>
          <w:sz w:val="24"/>
          <w:szCs w:val="24"/>
        </w:rPr>
        <w:t>a Lexicon approach</w:t>
      </w:r>
      <w:r w:rsidR="00D46572">
        <w:rPr>
          <w:rFonts w:eastAsia="Times New Roman" w:cstheme="minorHAnsi"/>
          <w:sz w:val="24"/>
          <w:szCs w:val="24"/>
        </w:rPr>
        <w:t xml:space="preserve"> and a machine learning approach</w:t>
      </w:r>
      <w:r w:rsidR="00F50D71">
        <w:rPr>
          <w:rFonts w:eastAsia="Times New Roman" w:cstheme="minorHAnsi"/>
          <w:sz w:val="24"/>
          <w:szCs w:val="24"/>
        </w:rPr>
        <w:t>.</w:t>
      </w:r>
      <w:ins w:id="0" w:author="Alaa Al-Slaity" w:date="2022-01-17T22:42:00Z">
        <w:r w:rsidR="008B0D3B">
          <w:rPr>
            <w:rFonts w:eastAsia="Times New Roman" w:cstheme="minorHAnsi"/>
            <w:sz w:val="24"/>
            <w:szCs w:val="24"/>
          </w:rPr>
          <w:t xml:space="preserve"> </w:t>
        </w:r>
      </w:ins>
    </w:p>
    <w:p w14:paraId="04E3898A" w14:textId="3DF9339D" w:rsidR="00E115D0" w:rsidRDefault="008B0D3B" w:rsidP="00866CF6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First phase</w:t>
      </w:r>
      <w:r w:rsidR="00F50D71">
        <w:rPr>
          <w:rFonts w:eastAsia="Times New Roman" w:cstheme="minorHAnsi"/>
          <w:sz w:val="24"/>
          <w:szCs w:val="24"/>
        </w:rPr>
        <w:t xml:space="preserve"> involve</w:t>
      </w:r>
      <w:r>
        <w:rPr>
          <w:rFonts w:eastAsia="Times New Roman" w:cstheme="minorHAnsi"/>
          <w:sz w:val="24"/>
          <w:szCs w:val="24"/>
        </w:rPr>
        <w:t>s</w:t>
      </w:r>
      <w:r w:rsidR="00F50D71">
        <w:rPr>
          <w:rFonts w:eastAsia="Times New Roman" w:cstheme="minorHAnsi"/>
          <w:sz w:val="24"/>
          <w:szCs w:val="24"/>
        </w:rPr>
        <w:t xml:space="preserve"> uploading the data, cleaning it up</w:t>
      </w:r>
      <w:r w:rsidR="00D46572">
        <w:rPr>
          <w:rFonts w:eastAsia="Times New Roman" w:cstheme="minorHAnsi"/>
          <w:sz w:val="24"/>
          <w:szCs w:val="24"/>
        </w:rPr>
        <w:t>,</w:t>
      </w:r>
      <w:r w:rsidR="00F50D71">
        <w:rPr>
          <w:rFonts w:eastAsia="Times New Roman" w:cstheme="minorHAnsi"/>
          <w:sz w:val="24"/>
          <w:szCs w:val="24"/>
        </w:rPr>
        <w:t xml:space="preserve"> pre-processing the data in order to create a textual representation</w:t>
      </w:r>
      <w:r>
        <w:rPr>
          <w:rFonts w:eastAsia="Times New Roman" w:cstheme="minorHAnsi"/>
          <w:sz w:val="24"/>
          <w:szCs w:val="24"/>
        </w:rPr>
        <w:t xml:space="preserve">, </w:t>
      </w:r>
      <w:r w:rsidR="00D46572">
        <w:rPr>
          <w:rFonts w:eastAsia="Times New Roman" w:cstheme="minorHAnsi"/>
          <w:sz w:val="24"/>
          <w:szCs w:val="24"/>
        </w:rPr>
        <w:t xml:space="preserve">and </w:t>
      </w:r>
      <w:r w:rsidR="00864F4F">
        <w:rPr>
          <w:rFonts w:eastAsia="Times New Roman" w:cstheme="minorHAnsi"/>
          <w:sz w:val="24"/>
          <w:szCs w:val="24"/>
        </w:rPr>
        <w:t>finally,</w:t>
      </w:r>
      <w:r w:rsidR="00D46572">
        <w:rPr>
          <w:rFonts w:eastAsia="Times New Roman" w:cstheme="minorHAnsi"/>
          <w:sz w:val="24"/>
          <w:szCs w:val="24"/>
        </w:rPr>
        <w:t xml:space="preserve"> building and testing the Lexicon classifier</w:t>
      </w:r>
      <w:r w:rsidR="00F50D71">
        <w:rPr>
          <w:rFonts w:eastAsia="Times New Roman" w:cstheme="minorHAnsi"/>
          <w:sz w:val="24"/>
          <w:szCs w:val="24"/>
        </w:rPr>
        <w:t xml:space="preserve">.  In the second phase, the team needs to construct the same </w:t>
      </w:r>
      <w:r>
        <w:rPr>
          <w:rFonts w:eastAsia="Times New Roman" w:cstheme="minorHAnsi"/>
          <w:sz w:val="24"/>
          <w:szCs w:val="24"/>
        </w:rPr>
        <w:t xml:space="preserve">procedure </w:t>
      </w:r>
      <w:r w:rsidR="00F50D71">
        <w:rPr>
          <w:rFonts w:eastAsia="Times New Roman" w:cstheme="minorHAnsi"/>
          <w:sz w:val="24"/>
          <w:szCs w:val="24"/>
        </w:rPr>
        <w:t>using a Machine learning approach and compar</w:t>
      </w:r>
      <w:r>
        <w:rPr>
          <w:rFonts w:eastAsia="Times New Roman" w:cstheme="minorHAnsi"/>
          <w:sz w:val="24"/>
          <w:szCs w:val="24"/>
        </w:rPr>
        <w:t>e</w:t>
      </w:r>
      <w:r w:rsidR="00F50D71">
        <w:rPr>
          <w:rFonts w:eastAsia="Times New Roman" w:cstheme="minorHAnsi"/>
          <w:sz w:val="24"/>
          <w:szCs w:val="24"/>
        </w:rPr>
        <w:t xml:space="preserve"> the results of each approach. </w:t>
      </w:r>
      <w:r w:rsidR="00864F4F">
        <w:rPr>
          <w:rFonts w:eastAsia="Times New Roman" w:cstheme="minorHAnsi"/>
          <w:sz w:val="24"/>
          <w:szCs w:val="24"/>
        </w:rPr>
        <w:t>Lastly</w:t>
      </w:r>
      <w:r w:rsidR="00F50D71">
        <w:rPr>
          <w:rFonts w:eastAsia="Times New Roman" w:cstheme="minorHAnsi"/>
          <w:sz w:val="24"/>
          <w:szCs w:val="24"/>
        </w:rPr>
        <w:t>, a study of how to utilize the same review data to construct a recommender system is required</w:t>
      </w:r>
      <w:r w:rsidR="00312C85" w:rsidRPr="00312C85">
        <w:rPr>
          <w:rFonts w:eastAsia="Times New Roman" w:cstheme="minorHAnsi"/>
          <w:sz w:val="24"/>
          <w:szCs w:val="24"/>
        </w:rPr>
        <w:t>. </w:t>
      </w:r>
    </w:p>
    <w:p w14:paraId="28201920" w14:textId="77777777" w:rsidR="00312C85" w:rsidRDefault="00312C85" w:rsidP="00866CF6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The project would be governed by a set of deliverables per phase and there are certain check points with the professor, as illustrated in the project timetable </w:t>
      </w:r>
      <w:r w:rsidR="00282DA1">
        <w:rPr>
          <w:rFonts w:eastAsia="Times New Roman" w:cstheme="minorHAnsi"/>
          <w:sz w:val="24"/>
          <w:szCs w:val="24"/>
        </w:rPr>
        <w:t>key</w:t>
      </w:r>
      <w:r w:rsidR="00E115D0">
        <w:rPr>
          <w:rFonts w:eastAsia="Times New Roman" w:cstheme="minorHAnsi"/>
          <w:sz w:val="24"/>
          <w:szCs w:val="24"/>
        </w:rPr>
        <w:t>-</w:t>
      </w:r>
      <w:r w:rsidR="00282DA1">
        <w:rPr>
          <w:rFonts w:eastAsia="Times New Roman" w:cstheme="minorHAnsi"/>
          <w:sz w:val="24"/>
          <w:szCs w:val="24"/>
        </w:rPr>
        <w:t xml:space="preserve">milestones </w:t>
      </w:r>
      <w:r>
        <w:rPr>
          <w:rFonts w:eastAsia="Times New Roman" w:cstheme="minorHAnsi"/>
          <w:sz w:val="24"/>
          <w:szCs w:val="24"/>
        </w:rPr>
        <w:t>section.</w:t>
      </w:r>
    </w:p>
    <w:p w14:paraId="7270A31E" w14:textId="77777777" w:rsidR="00312C85" w:rsidRDefault="00312C85" w:rsidP="00866CF6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deliverables will be evaluated based on rubric illustrated in the Rubric section.</w:t>
      </w:r>
    </w:p>
    <w:p w14:paraId="662EA32E" w14:textId="651DAB2E" w:rsidR="00E115D0" w:rsidRDefault="00E115D0" w:rsidP="00866CF6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project plan should be built by the team and updated on </w:t>
      </w:r>
      <w:r w:rsidR="008B0D3B">
        <w:rPr>
          <w:rFonts w:eastAsia="Times New Roman" w:cstheme="minorHAnsi"/>
          <w:sz w:val="24"/>
          <w:szCs w:val="24"/>
        </w:rPr>
        <w:t xml:space="preserve">a </w:t>
      </w:r>
      <w:r>
        <w:rPr>
          <w:rFonts w:eastAsia="Times New Roman" w:cstheme="minorHAnsi"/>
          <w:sz w:val="24"/>
          <w:szCs w:val="24"/>
        </w:rPr>
        <w:t xml:space="preserve">weekly </w:t>
      </w:r>
      <w:r w:rsidR="008B0D3B">
        <w:rPr>
          <w:rFonts w:eastAsia="Times New Roman" w:cstheme="minorHAnsi"/>
          <w:sz w:val="24"/>
          <w:szCs w:val="24"/>
        </w:rPr>
        <w:t>basis</w:t>
      </w:r>
      <w:r>
        <w:rPr>
          <w:rFonts w:eastAsia="Times New Roman" w:cstheme="minorHAnsi"/>
          <w:sz w:val="24"/>
          <w:szCs w:val="24"/>
        </w:rPr>
        <w:t>, in addition, a simple log of all team meetings should be maintained.  Both should be submitted with final project documentation and code</w:t>
      </w:r>
      <w:r w:rsidR="00F50D71">
        <w:rPr>
          <w:rFonts w:eastAsia="Times New Roman" w:cstheme="minorHAnsi"/>
          <w:sz w:val="24"/>
          <w:szCs w:val="24"/>
        </w:rPr>
        <w:t xml:space="preserve"> as appendices to the </w:t>
      </w:r>
      <w:r w:rsidR="00E83B63">
        <w:rPr>
          <w:rFonts w:eastAsia="Times New Roman" w:cstheme="minorHAnsi"/>
          <w:sz w:val="24"/>
          <w:szCs w:val="24"/>
        </w:rPr>
        <w:t>p</w:t>
      </w:r>
      <w:r w:rsidR="00F50D71">
        <w:rPr>
          <w:rFonts w:eastAsia="Times New Roman" w:cstheme="minorHAnsi"/>
          <w:sz w:val="24"/>
          <w:szCs w:val="24"/>
        </w:rPr>
        <w:t>roject report.</w:t>
      </w:r>
    </w:p>
    <w:p w14:paraId="263705E3" w14:textId="2BFCC8F4" w:rsidR="00F044FE" w:rsidRDefault="00E115D0" w:rsidP="00866CF6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At the end of each phase</w:t>
      </w:r>
      <w:r w:rsidR="008B0D3B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the team needs to present their work to the class.</w:t>
      </w:r>
    </w:p>
    <w:p w14:paraId="27E997B4" w14:textId="0C0B3AD4" w:rsidR="00E115D0" w:rsidRDefault="00F044FE" w:rsidP="00866CF6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Grading is both at the team level and at the individual level.</w:t>
      </w:r>
      <w:r w:rsidR="00E115D0">
        <w:rPr>
          <w:rFonts w:eastAsia="Times New Roman" w:cstheme="minorHAnsi"/>
          <w:sz w:val="24"/>
          <w:szCs w:val="24"/>
        </w:rPr>
        <w:t xml:space="preserve">  </w:t>
      </w:r>
    </w:p>
    <w:p w14:paraId="476D9DBF" w14:textId="77777777" w:rsidR="008C5045" w:rsidRDefault="008C5045">
      <w:pPr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Data sets</w:t>
      </w:r>
    </w:p>
    <w:p w14:paraId="53497B8E" w14:textId="53CBD27F" w:rsidR="008C5045" w:rsidRPr="00D46572" w:rsidRDefault="008C5045" w:rsidP="008C5045">
      <w:pPr>
        <w:rPr>
          <w:sz w:val="24"/>
          <w:szCs w:val="24"/>
        </w:rPr>
      </w:pPr>
      <w:r w:rsidRPr="00D46572">
        <w:rPr>
          <w:rFonts w:eastAsia="Times New Roman" w:cstheme="minorHAnsi"/>
          <w:sz w:val="24"/>
          <w:szCs w:val="24"/>
        </w:rPr>
        <w:t xml:space="preserve">We will use the </w:t>
      </w:r>
      <w:r w:rsidRPr="00D46572">
        <w:rPr>
          <w:sz w:val="24"/>
          <w:szCs w:val="24"/>
        </w:rPr>
        <w:t>Amazon product review datasets</w:t>
      </w:r>
      <w:r w:rsidRPr="00D46572">
        <w:rPr>
          <w:rFonts w:eastAsia="Times New Roman" w:cstheme="minorHAnsi"/>
          <w:sz w:val="24"/>
          <w:szCs w:val="24"/>
        </w:rPr>
        <w:t xml:space="preserve"> available at</w:t>
      </w:r>
      <w:r w:rsidRPr="00D46572">
        <w:rPr>
          <w:sz w:val="24"/>
          <w:szCs w:val="24"/>
        </w:rPr>
        <w:t>:</w:t>
      </w:r>
      <w:r w:rsidR="00866CF6">
        <w:rPr>
          <w:sz w:val="24"/>
          <w:szCs w:val="24"/>
        </w:rPr>
        <w:t xml:space="preserve"> </w:t>
      </w:r>
      <w:hyperlink r:id="rId7" w:history="1">
        <w:r w:rsidR="00866CF6" w:rsidRPr="00AB592C">
          <w:rPr>
            <w:rStyle w:val="Hyperlink"/>
            <w:sz w:val="24"/>
            <w:szCs w:val="24"/>
          </w:rPr>
          <w:t>https://nijianmo.github.io/amazon/index.html</w:t>
        </w:r>
      </w:hyperlink>
      <w:r w:rsidR="00866CF6">
        <w:rPr>
          <w:sz w:val="24"/>
          <w:szCs w:val="24"/>
        </w:rPr>
        <w:t xml:space="preserve">   previously </w:t>
      </w:r>
      <w:hyperlink r:id="rId8" w:history="1">
        <w:r w:rsidR="00F63B74" w:rsidRPr="00D46572">
          <w:rPr>
            <w:rStyle w:val="Hyperlink"/>
            <w:sz w:val="24"/>
            <w:szCs w:val="24"/>
          </w:rPr>
          <w:t>http://jmcauley.ucsd.edu/data/amazon/</w:t>
        </w:r>
      </w:hyperlink>
      <w:r w:rsidR="00F63B74" w:rsidRPr="00D46572">
        <w:rPr>
          <w:sz w:val="24"/>
          <w:szCs w:val="24"/>
        </w:rPr>
        <w:t xml:space="preserve"> </w:t>
      </w:r>
      <w:r w:rsidR="00CE3191">
        <w:rPr>
          <w:sz w:val="24"/>
          <w:szCs w:val="24"/>
        </w:rPr>
        <w:t xml:space="preserve">  </w:t>
      </w:r>
      <w:r w:rsidR="00F63B74" w:rsidRPr="00D46572">
        <w:rPr>
          <w:sz w:val="24"/>
          <w:szCs w:val="24"/>
        </w:rPr>
        <w:t xml:space="preserve">we will use the small review subsets referenced as the </w:t>
      </w:r>
      <w:r w:rsidR="00F63B74" w:rsidRPr="00CD614A">
        <w:rPr>
          <w:b/>
          <w:bCs/>
          <w:color w:val="FF0000"/>
          <w:sz w:val="24"/>
          <w:szCs w:val="24"/>
          <w:u w:val="single"/>
        </w:rPr>
        <w:t>k-core</w:t>
      </w:r>
      <w:r w:rsidR="00D7347D">
        <w:rPr>
          <w:sz w:val="24"/>
          <w:szCs w:val="24"/>
        </w:rPr>
        <w:t xml:space="preserve"> for phase #1 and the </w:t>
      </w:r>
      <w:r w:rsidR="00D7347D" w:rsidRPr="006D7254">
        <w:rPr>
          <w:b/>
          <w:bCs/>
          <w:color w:val="FF0000"/>
          <w:sz w:val="24"/>
          <w:szCs w:val="24"/>
        </w:rPr>
        <w:t>full set</w:t>
      </w:r>
      <w:r w:rsidR="00D7347D" w:rsidRPr="006D7254">
        <w:rPr>
          <w:color w:val="FF0000"/>
          <w:sz w:val="24"/>
          <w:szCs w:val="24"/>
        </w:rPr>
        <w:t xml:space="preserve"> </w:t>
      </w:r>
      <w:r w:rsidR="00D7347D">
        <w:rPr>
          <w:sz w:val="24"/>
          <w:szCs w:val="24"/>
        </w:rPr>
        <w:t>for phase #2</w:t>
      </w:r>
      <w:r w:rsidR="006D7254">
        <w:rPr>
          <w:sz w:val="24"/>
          <w:szCs w:val="24"/>
        </w:rPr>
        <w:t>.</w:t>
      </w:r>
    </w:p>
    <w:p w14:paraId="4515E841" w14:textId="5BFCEB6E" w:rsidR="00F63B74" w:rsidRPr="00D46572" w:rsidRDefault="00F63B74" w:rsidP="00866CF6">
      <w:pPr>
        <w:spacing w:after="120" w:line="240" w:lineRule="auto"/>
        <w:rPr>
          <w:sz w:val="24"/>
          <w:szCs w:val="24"/>
        </w:rPr>
      </w:pPr>
      <w:r w:rsidRPr="00D46572">
        <w:rPr>
          <w:sz w:val="24"/>
          <w:szCs w:val="24"/>
        </w:rPr>
        <w:t xml:space="preserve">Each team will tackle </w:t>
      </w:r>
      <w:r w:rsidR="00EC62E1">
        <w:rPr>
          <w:sz w:val="24"/>
          <w:szCs w:val="24"/>
        </w:rPr>
        <w:t>any one</w:t>
      </w:r>
      <w:r w:rsidR="00EE5BED">
        <w:rPr>
          <w:sz w:val="24"/>
          <w:szCs w:val="24"/>
        </w:rPr>
        <w:t xml:space="preserve"> of the</w:t>
      </w:r>
      <w:r w:rsidRPr="00D46572">
        <w:rPr>
          <w:sz w:val="24"/>
          <w:szCs w:val="24"/>
        </w:rPr>
        <w:t xml:space="preserve"> </w:t>
      </w:r>
      <w:proofErr w:type="gramStart"/>
      <w:r w:rsidRPr="00D46572">
        <w:rPr>
          <w:sz w:val="24"/>
          <w:szCs w:val="24"/>
        </w:rPr>
        <w:t>dataset</w:t>
      </w:r>
      <w:proofErr w:type="gramEnd"/>
      <w:r w:rsidRPr="00D46572">
        <w:rPr>
          <w:sz w:val="24"/>
          <w:szCs w:val="24"/>
        </w:rPr>
        <w:t>, as follows:</w:t>
      </w:r>
    </w:p>
    <w:p w14:paraId="2E0F7BD4" w14:textId="697B3C9A" w:rsidR="00866CF6" w:rsidRPr="00866CF6" w:rsidRDefault="00F63B74" w:rsidP="00866CF6">
      <w:pPr>
        <w:spacing w:after="120" w:line="240" w:lineRule="auto"/>
        <w:rPr>
          <w:sz w:val="24"/>
          <w:szCs w:val="24"/>
        </w:rPr>
      </w:pPr>
      <w:r w:rsidRPr="00D46572">
        <w:rPr>
          <w:sz w:val="24"/>
          <w:szCs w:val="24"/>
        </w:rPr>
        <w:t xml:space="preserve">#1: </w:t>
      </w:r>
      <w:r w:rsidR="00866CF6" w:rsidRPr="00866CF6">
        <w:rPr>
          <w:sz w:val="24"/>
          <w:szCs w:val="24"/>
        </w:rPr>
        <w:t>Amazon Fashion</w:t>
      </w:r>
    </w:p>
    <w:p w14:paraId="4CA034B0" w14:textId="7CC43E50" w:rsidR="00E83B63" w:rsidRPr="00D46572" w:rsidRDefault="00F63B74" w:rsidP="00866CF6">
      <w:pPr>
        <w:spacing w:after="120" w:line="240" w:lineRule="auto"/>
        <w:rPr>
          <w:sz w:val="24"/>
          <w:szCs w:val="24"/>
        </w:rPr>
      </w:pPr>
      <w:r w:rsidRPr="00D46572">
        <w:rPr>
          <w:sz w:val="24"/>
          <w:szCs w:val="24"/>
        </w:rPr>
        <w:t>#2: A</w:t>
      </w:r>
      <w:r w:rsidR="00866CF6">
        <w:rPr>
          <w:sz w:val="24"/>
          <w:szCs w:val="24"/>
        </w:rPr>
        <w:t xml:space="preserve">ll Beauty </w:t>
      </w:r>
    </w:p>
    <w:p w14:paraId="39121649" w14:textId="40C8E5CA" w:rsidR="00E83B63" w:rsidRPr="00D46572" w:rsidRDefault="00F63B74" w:rsidP="00866CF6">
      <w:pPr>
        <w:spacing w:after="120" w:line="240" w:lineRule="auto"/>
        <w:rPr>
          <w:sz w:val="24"/>
          <w:szCs w:val="24"/>
        </w:rPr>
      </w:pPr>
      <w:r w:rsidRPr="00D46572">
        <w:rPr>
          <w:sz w:val="24"/>
          <w:szCs w:val="24"/>
        </w:rPr>
        <w:t xml:space="preserve">#3: </w:t>
      </w:r>
      <w:proofErr w:type="spellStart"/>
      <w:r w:rsidR="00866CF6">
        <w:rPr>
          <w:sz w:val="24"/>
          <w:szCs w:val="24"/>
        </w:rPr>
        <w:t>Appliences</w:t>
      </w:r>
      <w:proofErr w:type="spellEnd"/>
    </w:p>
    <w:p w14:paraId="05EDB9E7" w14:textId="2CDDB8F3" w:rsidR="00E83B63" w:rsidRPr="00D46572" w:rsidRDefault="00EE5BED" w:rsidP="00866CF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="00F63B74" w:rsidRPr="00D46572">
        <w:rPr>
          <w:sz w:val="24"/>
          <w:szCs w:val="24"/>
        </w:rPr>
        <w:t xml:space="preserve">4: </w:t>
      </w:r>
      <w:r w:rsidR="00866CF6" w:rsidRPr="00866CF6">
        <w:rPr>
          <w:sz w:val="24"/>
          <w:szCs w:val="24"/>
        </w:rPr>
        <w:t>Industrial and Scientific</w:t>
      </w:r>
    </w:p>
    <w:p w14:paraId="0C017C0F" w14:textId="538914AF" w:rsidR="00F63B74" w:rsidRDefault="00F63B74" w:rsidP="00866CF6">
      <w:pPr>
        <w:spacing w:after="120" w:line="240" w:lineRule="auto"/>
        <w:rPr>
          <w:sz w:val="24"/>
          <w:szCs w:val="24"/>
        </w:rPr>
      </w:pPr>
      <w:r w:rsidRPr="00D46572">
        <w:rPr>
          <w:sz w:val="24"/>
          <w:szCs w:val="24"/>
        </w:rPr>
        <w:t xml:space="preserve">#5: </w:t>
      </w:r>
      <w:r w:rsidR="00866CF6">
        <w:rPr>
          <w:sz w:val="24"/>
          <w:szCs w:val="24"/>
        </w:rPr>
        <w:t>Gift cards</w:t>
      </w:r>
    </w:p>
    <w:p w14:paraId="2ACCBFB6" w14:textId="77F95C52" w:rsidR="00866CF6" w:rsidRPr="00D46572" w:rsidRDefault="00866CF6" w:rsidP="00866CF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#6: Software</w:t>
      </w:r>
    </w:p>
    <w:p w14:paraId="3000F436" w14:textId="2766EAE7" w:rsidR="00F63B74" w:rsidRPr="00D46572" w:rsidRDefault="008C5045" w:rsidP="008C5045">
      <w:pPr>
        <w:rPr>
          <w:rFonts w:eastAsia="Times New Roman" w:cstheme="minorHAnsi"/>
          <w:sz w:val="24"/>
          <w:szCs w:val="24"/>
        </w:rPr>
      </w:pPr>
      <w:r w:rsidRPr="00D46572">
        <w:rPr>
          <w:rFonts w:eastAsia="Times New Roman" w:cstheme="minorHAnsi"/>
          <w:sz w:val="24"/>
          <w:szCs w:val="24"/>
        </w:rPr>
        <w:t>Please refe</w:t>
      </w:r>
      <w:r w:rsidR="00D46572" w:rsidRPr="00D46572">
        <w:rPr>
          <w:rFonts w:eastAsia="Times New Roman" w:cstheme="minorHAnsi"/>
          <w:sz w:val="24"/>
          <w:szCs w:val="24"/>
        </w:rPr>
        <w:t>re</w:t>
      </w:r>
      <w:r w:rsidRPr="00D46572">
        <w:rPr>
          <w:rFonts w:eastAsia="Times New Roman" w:cstheme="minorHAnsi"/>
          <w:sz w:val="24"/>
          <w:szCs w:val="24"/>
        </w:rPr>
        <w:t>nce the publishers of these datasets</w:t>
      </w:r>
      <w:r w:rsidR="00641C4F">
        <w:rPr>
          <w:rFonts w:eastAsia="Times New Roman" w:cstheme="minorHAnsi"/>
          <w:sz w:val="24"/>
          <w:szCs w:val="24"/>
        </w:rPr>
        <w:t>, in your report</w:t>
      </w:r>
      <w:r w:rsidR="00E83B63" w:rsidRPr="00D46572">
        <w:rPr>
          <w:rFonts w:eastAsia="Times New Roman" w:cstheme="minorHAnsi"/>
          <w:sz w:val="24"/>
          <w:szCs w:val="24"/>
        </w:rPr>
        <w:t>.</w:t>
      </w:r>
    </w:p>
    <w:p w14:paraId="2FA58E44" w14:textId="77777777" w:rsidR="00312C85" w:rsidRPr="00D46572" w:rsidRDefault="00234EE1" w:rsidP="00D46572">
      <w:pPr>
        <w:rPr>
          <w:rFonts w:eastAsia="Times New Roman" w:cstheme="minorHAnsi"/>
          <w:sz w:val="24"/>
          <w:szCs w:val="24"/>
        </w:rPr>
      </w:pPr>
      <w:r w:rsidRPr="008C5045">
        <w:rPr>
          <w:rFonts w:eastAsia="Times New Roman" w:cstheme="minorHAnsi"/>
          <w:sz w:val="24"/>
          <w:szCs w:val="24"/>
        </w:rPr>
        <w:br w:type="page"/>
      </w:r>
      <w:r w:rsidR="00312C85" w:rsidRPr="00282DA1">
        <w:rPr>
          <w:rFonts w:eastAsia="Times New Roman" w:cstheme="minorHAnsi"/>
          <w:b/>
          <w:sz w:val="28"/>
          <w:szCs w:val="28"/>
          <w:u w:val="single"/>
        </w:rPr>
        <w:lastRenderedPageBreak/>
        <w:t>Deliverables</w:t>
      </w:r>
      <w:r w:rsidR="00282DA1" w:rsidRPr="00282DA1">
        <w:rPr>
          <w:rFonts w:eastAsia="Times New Roman" w:cstheme="minorHAnsi"/>
          <w:b/>
          <w:sz w:val="28"/>
          <w:szCs w:val="28"/>
          <w:u w:val="single"/>
        </w:rPr>
        <w:t>:</w:t>
      </w:r>
    </w:p>
    <w:p w14:paraId="7D4F8796" w14:textId="77777777" w:rsidR="00282DA1" w:rsidRDefault="00282DA1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Phase #1</w:t>
      </w:r>
    </w:p>
    <w:p w14:paraId="6F11913B" w14:textId="324E7350" w:rsidR="009431D3" w:rsidRDefault="009431D3" w:rsidP="00D374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Dataset data exploration: List the main finding of the dataset.</w:t>
      </w:r>
      <w:r w:rsidR="00B44D40">
        <w:rPr>
          <w:rFonts w:eastAsia="Times New Roman" w:cstheme="minorHAnsi"/>
          <w:sz w:val="24"/>
          <w:szCs w:val="24"/>
        </w:rPr>
        <w:t xml:space="preserve"> Be th</w:t>
      </w:r>
      <w:r w:rsidR="008B0D3B">
        <w:rPr>
          <w:rFonts w:eastAsia="Times New Roman" w:cstheme="minorHAnsi"/>
          <w:sz w:val="24"/>
          <w:szCs w:val="24"/>
        </w:rPr>
        <w:t>o</w:t>
      </w:r>
      <w:r w:rsidR="00B44D40">
        <w:rPr>
          <w:rFonts w:eastAsia="Times New Roman" w:cstheme="minorHAnsi"/>
          <w:sz w:val="24"/>
          <w:szCs w:val="24"/>
        </w:rPr>
        <w:t>rough and creative</w:t>
      </w:r>
      <w:r w:rsidR="008B0D3B">
        <w:rPr>
          <w:rFonts w:eastAsia="Times New Roman" w:cstheme="minorHAnsi"/>
          <w:sz w:val="24"/>
          <w:szCs w:val="24"/>
        </w:rPr>
        <w:t>. F</w:t>
      </w:r>
      <w:r w:rsidR="00B44D40">
        <w:rPr>
          <w:rFonts w:eastAsia="Times New Roman" w:cstheme="minorHAnsi"/>
          <w:sz w:val="24"/>
          <w:szCs w:val="24"/>
        </w:rPr>
        <w:t>or example</w:t>
      </w:r>
      <w:r w:rsidR="008B0D3B">
        <w:rPr>
          <w:rFonts w:eastAsia="Times New Roman" w:cstheme="minorHAnsi"/>
          <w:sz w:val="24"/>
          <w:szCs w:val="24"/>
        </w:rPr>
        <w:t>,</w:t>
      </w:r>
      <w:r w:rsidR="00B44D40">
        <w:rPr>
          <w:rFonts w:eastAsia="Times New Roman" w:cstheme="minorHAnsi"/>
          <w:sz w:val="24"/>
          <w:szCs w:val="24"/>
        </w:rPr>
        <w:t xml:space="preserve"> look at:</w:t>
      </w:r>
    </w:p>
    <w:p w14:paraId="0FFD7B7F" w14:textId="6EAA2505" w:rsidR="00B44D40" w:rsidRPr="00B44D40" w:rsidRDefault="00B44D40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Counts, averages</w:t>
      </w:r>
    </w:p>
    <w:p w14:paraId="0A7782BE" w14:textId="3D63B43B" w:rsidR="00B44D40" w:rsidRPr="00B44D40" w:rsidRDefault="00B44D40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D46572">
        <w:rPr>
          <w:rFonts w:eastAsia="Times New Roman" w:cstheme="minorHAnsi"/>
          <w:sz w:val="24"/>
          <w:szCs w:val="24"/>
        </w:rPr>
        <w:t xml:space="preserve">Distribution of </w:t>
      </w:r>
      <w:r w:rsidR="008B0D3B">
        <w:rPr>
          <w:rFonts w:eastAsia="Times New Roman" w:cstheme="minorHAnsi"/>
          <w:sz w:val="24"/>
          <w:szCs w:val="24"/>
        </w:rPr>
        <w:t xml:space="preserve">the </w:t>
      </w:r>
      <w:r w:rsidRPr="00D46572">
        <w:rPr>
          <w:rFonts w:eastAsia="Times New Roman" w:cstheme="minorHAnsi"/>
          <w:sz w:val="24"/>
          <w:szCs w:val="24"/>
        </w:rPr>
        <w:t>number of reviews across products</w:t>
      </w:r>
    </w:p>
    <w:p w14:paraId="25DF7111" w14:textId="64EF79EB" w:rsidR="00B44D40" w:rsidRPr="00B44D40" w:rsidRDefault="00B44D40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D46572">
        <w:rPr>
          <w:rFonts w:eastAsia="Times New Roman" w:cstheme="minorHAnsi"/>
          <w:sz w:val="24"/>
          <w:szCs w:val="24"/>
        </w:rPr>
        <w:t xml:space="preserve">Distribution of </w:t>
      </w:r>
      <w:r w:rsidR="008B0D3B">
        <w:rPr>
          <w:rFonts w:eastAsia="Times New Roman" w:cstheme="minorHAnsi"/>
          <w:sz w:val="24"/>
          <w:szCs w:val="24"/>
        </w:rPr>
        <w:t xml:space="preserve">the </w:t>
      </w:r>
      <w:r w:rsidRPr="00D46572">
        <w:rPr>
          <w:rFonts w:eastAsia="Times New Roman" w:cstheme="minorHAnsi"/>
          <w:sz w:val="24"/>
          <w:szCs w:val="24"/>
        </w:rPr>
        <w:t>number of reviews per product</w:t>
      </w:r>
    </w:p>
    <w:p w14:paraId="08015BF1" w14:textId="20FAB4CE" w:rsidR="00B44D40" w:rsidRDefault="00B44D40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Distribution of reviews per user</w:t>
      </w:r>
    </w:p>
    <w:p w14:paraId="4CF70080" w14:textId="13FC600D" w:rsidR="00892825" w:rsidRDefault="00892825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Review lengths and outliers</w:t>
      </w:r>
    </w:p>
    <w:p w14:paraId="53FD9316" w14:textId="04120B36" w:rsidR="00BA68FD" w:rsidRDefault="00BA68FD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Analyze lengths</w:t>
      </w:r>
    </w:p>
    <w:p w14:paraId="4344D196" w14:textId="722BAF90" w:rsidR="00BA68FD" w:rsidRDefault="00BA68FD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Check for duplicates</w:t>
      </w:r>
    </w:p>
    <w:p w14:paraId="3730D9F5" w14:textId="77777777" w:rsidR="00D374C2" w:rsidRDefault="00D374C2" w:rsidP="00D374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Text </w:t>
      </w:r>
      <w:r w:rsidR="009431D3">
        <w:rPr>
          <w:rFonts w:eastAsia="Times New Roman" w:cstheme="minorHAnsi"/>
          <w:sz w:val="24"/>
          <w:szCs w:val="24"/>
        </w:rPr>
        <w:t xml:space="preserve">basic </w:t>
      </w:r>
      <w:r>
        <w:rPr>
          <w:rFonts w:eastAsia="Times New Roman" w:cstheme="minorHAnsi"/>
          <w:sz w:val="24"/>
          <w:szCs w:val="24"/>
        </w:rPr>
        <w:t xml:space="preserve">pre-processing: </w:t>
      </w:r>
    </w:p>
    <w:p w14:paraId="248B1C3A" w14:textId="45C26211" w:rsidR="002A441D" w:rsidRDefault="002A441D" w:rsidP="002A441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Label your data based on the value of “rating of the product” i.e. as follows:</w:t>
      </w:r>
    </w:p>
    <w:p w14:paraId="07C6B351" w14:textId="77777777" w:rsidR="002A441D" w:rsidRDefault="002A441D" w:rsidP="002A441D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Ratings 4,5:  Positive </w:t>
      </w:r>
    </w:p>
    <w:p w14:paraId="6CD9E086" w14:textId="77777777" w:rsidR="002A441D" w:rsidRDefault="002A441D" w:rsidP="002A441D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Rating      3:   Neutral</w:t>
      </w:r>
    </w:p>
    <w:p w14:paraId="7D87540F" w14:textId="77777777" w:rsidR="002A441D" w:rsidRDefault="002A441D" w:rsidP="002A441D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Ratings  1</w:t>
      </w:r>
      <w:proofErr w:type="gramEnd"/>
      <w:r>
        <w:rPr>
          <w:rFonts w:eastAsia="Times New Roman" w:cstheme="minorHAnsi"/>
          <w:sz w:val="24"/>
          <w:szCs w:val="24"/>
        </w:rPr>
        <w:t>,2: Negative</w:t>
      </w:r>
    </w:p>
    <w:p w14:paraId="4BB0CC7E" w14:textId="40B5A80A" w:rsidR="00B44D40" w:rsidRDefault="00B44D40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Chose the appropriate columns for your sentiment analyzer. (Give this some thought)</w:t>
      </w:r>
      <w:r w:rsidR="00BA68FD">
        <w:rPr>
          <w:rFonts w:eastAsia="Times New Roman" w:cstheme="minorHAnsi"/>
          <w:sz w:val="24"/>
          <w:szCs w:val="24"/>
        </w:rPr>
        <w:t xml:space="preserve"> and mention in your report why you chose each column.</w:t>
      </w:r>
    </w:p>
    <w:p w14:paraId="27802D3D" w14:textId="3F534776" w:rsidR="00892825" w:rsidRDefault="00892825" w:rsidP="00B44D4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Check for outliers</w:t>
      </w:r>
    </w:p>
    <w:p w14:paraId="2FB60BF8" w14:textId="57AEBFE0" w:rsidR="001A1BA7" w:rsidRDefault="001A1BA7" w:rsidP="00D374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Study the below three </w:t>
      </w:r>
      <w:r w:rsidRPr="008235DE">
        <w:rPr>
          <w:rFonts w:eastAsia="Times New Roman" w:cstheme="minorHAnsi"/>
          <w:sz w:val="24"/>
          <w:szCs w:val="24"/>
        </w:rPr>
        <w:t>Lexicons</w:t>
      </w:r>
      <w:r>
        <w:rPr>
          <w:rFonts w:eastAsia="Times New Roman" w:cstheme="minorHAnsi"/>
          <w:sz w:val="24"/>
          <w:szCs w:val="24"/>
        </w:rPr>
        <w:t xml:space="preserve"> packages and choose two for model building justify why you chose them:</w:t>
      </w:r>
    </w:p>
    <w:p w14:paraId="3D9D280A" w14:textId="77777777" w:rsidR="001A1BA7" w:rsidRDefault="001A1BA7" w:rsidP="001A1BA7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CA5602">
        <w:rPr>
          <w:rFonts w:eastAsia="Times New Roman" w:cstheme="minorHAnsi"/>
          <w:sz w:val="24"/>
          <w:szCs w:val="24"/>
        </w:rPr>
        <w:t>Valence Aware Dictionary and Sentiment Reasoner</w:t>
      </w:r>
      <w:r>
        <w:rPr>
          <w:rFonts w:eastAsia="Times New Roman" w:cstheme="minorHAnsi"/>
          <w:sz w:val="24"/>
          <w:szCs w:val="24"/>
        </w:rPr>
        <w:t xml:space="preserve"> (VADR) you can find out more information here:</w:t>
      </w:r>
      <w:r w:rsidRPr="00CA5602">
        <w:t xml:space="preserve"> </w:t>
      </w:r>
      <w:hyperlink r:id="rId9" w:history="1">
        <w:r w:rsidRPr="000B25F0">
          <w:rPr>
            <w:rStyle w:val="Hyperlink"/>
            <w:rFonts w:eastAsia="Times New Roman" w:cstheme="minorHAnsi"/>
            <w:sz w:val="24"/>
            <w:szCs w:val="24"/>
          </w:rPr>
          <w:t>https://github.com/cjhutto/vaderSentiment</w:t>
        </w:r>
      </w:hyperlink>
    </w:p>
    <w:p w14:paraId="5115CA05" w14:textId="77777777" w:rsidR="001A1BA7" w:rsidRDefault="001A1BA7" w:rsidP="001A1BA7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TextBlob</w:t>
      </w:r>
      <w:proofErr w:type="spellEnd"/>
      <w:r>
        <w:rPr>
          <w:rFonts w:eastAsia="Times New Roman" w:cstheme="minorHAnsi"/>
          <w:sz w:val="24"/>
          <w:szCs w:val="24"/>
        </w:rPr>
        <w:t xml:space="preserve"> you can find out more information here:</w:t>
      </w:r>
      <w:r w:rsidRPr="00CA5602">
        <w:t xml:space="preserve"> </w:t>
      </w:r>
      <w:hyperlink r:id="rId10" w:history="1">
        <w:r w:rsidRPr="000B25F0">
          <w:rPr>
            <w:rStyle w:val="Hyperlink"/>
            <w:rFonts w:eastAsia="Times New Roman" w:cstheme="minorHAnsi"/>
            <w:sz w:val="24"/>
            <w:szCs w:val="24"/>
          </w:rPr>
          <w:t>https://textblob.readthedocs.io/en/dev/quickstart.html</w:t>
        </w:r>
      </w:hyperlink>
    </w:p>
    <w:p w14:paraId="4BF3F91C" w14:textId="77777777" w:rsidR="001A1BA7" w:rsidRPr="00052134" w:rsidRDefault="001A1BA7" w:rsidP="001A1BA7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t xml:space="preserve">SENTIWORDNET </w:t>
      </w:r>
      <w:r w:rsidRPr="009370A1">
        <w:rPr>
          <w:rFonts w:eastAsia="Times New Roman" w:cstheme="minorHAnsi"/>
          <w:sz w:val="24"/>
          <w:szCs w:val="24"/>
        </w:rPr>
        <w:t xml:space="preserve">you can find more information here: </w:t>
      </w:r>
      <w:hyperlink r:id="rId11" w:history="1">
        <w:r w:rsidRPr="000B25F0">
          <w:rPr>
            <w:rStyle w:val="Hyperlink"/>
            <w:rFonts w:eastAsia="Times New Roman" w:cstheme="minorHAnsi"/>
            <w:sz w:val="24"/>
            <w:szCs w:val="24"/>
          </w:rPr>
          <w:t>http://nmis.isti.cnr.it/sebastiani/Publications/LREC10.pdf</w:t>
        </w:r>
      </w:hyperlink>
    </w:p>
    <w:p w14:paraId="6603DF5F" w14:textId="77777777" w:rsidR="001A1BA7" w:rsidRDefault="001A1BA7" w:rsidP="001A1BA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sz w:val="24"/>
          <w:szCs w:val="24"/>
        </w:rPr>
      </w:pPr>
    </w:p>
    <w:p w14:paraId="174B395C" w14:textId="43C95879" w:rsidR="00BA68FD" w:rsidRDefault="001A1BA7" w:rsidP="00BA68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Pre-process </w:t>
      </w:r>
      <w:r w:rsidR="009431D3">
        <w:rPr>
          <w:rFonts w:eastAsia="Times New Roman" w:cstheme="minorHAnsi"/>
          <w:sz w:val="24"/>
          <w:szCs w:val="24"/>
        </w:rPr>
        <w:t xml:space="preserve">your text </w:t>
      </w:r>
      <w:r>
        <w:rPr>
          <w:rFonts w:eastAsia="Times New Roman" w:cstheme="minorHAnsi"/>
          <w:sz w:val="24"/>
          <w:szCs w:val="24"/>
        </w:rPr>
        <w:t xml:space="preserve">as </w:t>
      </w:r>
      <w:proofErr w:type="gramStart"/>
      <w:r>
        <w:rPr>
          <w:rFonts w:eastAsia="Times New Roman" w:cstheme="minorHAnsi"/>
          <w:sz w:val="24"/>
          <w:szCs w:val="24"/>
        </w:rPr>
        <w:t xml:space="preserve">needed, </w:t>
      </w:r>
      <w:r w:rsidR="008B0D3B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j</w:t>
      </w:r>
      <w:r w:rsidR="009765A2">
        <w:rPr>
          <w:rFonts w:eastAsia="Times New Roman" w:cstheme="minorHAnsi"/>
          <w:sz w:val="24"/>
          <w:szCs w:val="24"/>
        </w:rPr>
        <w:t>ustify</w:t>
      </w:r>
      <w:proofErr w:type="gramEnd"/>
      <w:r w:rsidR="009765A2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each pre-processing step for each model you chose.</w:t>
      </w:r>
      <w:r w:rsidR="004B4DD0">
        <w:rPr>
          <w:rFonts w:eastAsia="Times New Roman" w:cstheme="minorHAnsi"/>
          <w:sz w:val="24"/>
          <w:szCs w:val="24"/>
        </w:rPr>
        <w:t xml:space="preserve"> </w:t>
      </w:r>
      <w:r w:rsidR="00BA68FD">
        <w:rPr>
          <w:rFonts w:eastAsia="Times New Roman" w:cstheme="minorHAnsi"/>
          <w:sz w:val="24"/>
          <w:szCs w:val="24"/>
        </w:rPr>
        <w:t>(Note: take into account the findings of step #3 above)</w:t>
      </w:r>
    </w:p>
    <w:p w14:paraId="0EE85C1D" w14:textId="0B0CD431" w:rsidR="00BA68FD" w:rsidRPr="00BA68FD" w:rsidRDefault="00BA68FD" w:rsidP="00BA68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A68FD">
        <w:rPr>
          <w:rFonts w:eastAsia="Times New Roman" w:cstheme="minorHAnsi"/>
          <w:sz w:val="24"/>
          <w:szCs w:val="24"/>
        </w:rPr>
        <w:t>Randomly select 1000 reviews from your dataset</w:t>
      </w:r>
      <w:r>
        <w:rPr>
          <w:rFonts w:eastAsia="Times New Roman" w:cstheme="minorHAnsi"/>
          <w:sz w:val="24"/>
          <w:szCs w:val="24"/>
        </w:rPr>
        <w:t>.</w:t>
      </w:r>
      <w:r w:rsidRPr="00BA68FD">
        <w:rPr>
          <w:rFonts w:eastAsia="Times New Roman" w:cstheme="minorHAnsi"/>
          <w:sz w:val="24"/>
          <w:szCs w:val="24"/>
        </w:rPr>
        <w:t xml:space="preserve"> </w:t>
      </w:r>
    </w:p>
    <w:p w14:paraId="7393E7AD" w14:textId="77777777" w:rsidR="002A441D" w:rsidRDefault="002A441D" w:rsidP="002A441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Modeling (Sentiment Analysis) </w:t>
      </w:r>
      <w:r w:rsidRPr="009765A2">
        <w:rPr>
          <w:rFonts w:eastAsia="Times New Roman" w:cstheme="minorHAnsi"/>
          <w:sz w:val="24"/>
          <w:szCs w:val="24"/>
        </w:rPr>
        <w:t>Lexicon</w:t>
      </w:r>
      <w:r>
        <w:rPr>
          <w:rFonts w:eastAsia="Times New Roman" w:cstheme="minorHAnsi"/>
          <w:sz w:val="24"/>
          <w:szCs w:val="24"/>
        </w:rPr>
        <w:t xml:space="preserve"> approach: </w:t>
      </w:r>
    </w:p>
    <w:p w14:paraId="1F2C0BF8" w14:textId="72379DE3" w:rsidR="009370A1" w:rsidRPr="00052134" w:rsidRDefault="008235DE" w:rsidP="001A1BA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Build two sentiment analysis models using the</w:t>
      </w:r>
      <w:r w:rsidR="004842D0">
        <w:rPr>
          <w:rFonts w:eastAsia="Times New Roman" w:cstheme="minorHAnsi"/>
          <w:sz w:val="24"/>
          <w:szCs w:val="24"/>
        </w:rPr>
        <w:t xml:space="preserve"> label</w:t>
      </w:r>
      <w:r w:rsidR="001A1BA7">
        <w:rPr>
          <w:rFonts w:eastAsia="Times New Roman" w:cstheme="minorHAnsi"/>
          <w:sz w:val="24"/>
          <w:szCs w:val="24"/>
        </w:rPr>
        <w:t>ed pre-process</w:t>
      </w:r>
      <w:r w:rsidR="005C665D">
        <w:rPr>
          <w:rFonts w:eastAsia="Times New Roman" w:cstheme="minorHAnsi"/>
          <w:sz w:val="24"/>
          <w:szCs w:val="24"/>
        </w:rPr>
        <w:t>ed</w:t>
      </w:r>
      <w:r>
        <w:rPr>
          <w:rFonts w:eastAsia="Times New Roman" w:cstheme="minorHAnsi"/>
          <w:sz w:val="24"/>
          <w:szCs w:val="24"/>
        </w:rPr>
        <w:t xml:space="preserve"> data</w:t>
      </w:r>
      <w:r w:rsidR="005C665D">
        <w:rPr>
          <w:rFonts w:eastAsia="Times New Roman" w:cstheme="minorHAnsi"/>
          <w:sz w:val="24"/>
          <w:szCs w:val="24"/>
        </w:rPr>
        <w:t xml:space="preserve"> for both the lexicons packages the team selected in step #3 above.</w:t>
      </w:r>
    </w:p>
    <w:p w14:paraId="77D3F1FF" w14:textId="47A36A41" w:rsidR="002A441D" w:rsidRDefault="007A66C7" w:rsidP="00D374C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Validate the results of both models and provide a </w:t>
      </w:r>
      <w:proofErr w:type="spellStart"/>
      <w:r>
        <w:rPr>
          <w:rFonts w:eastAsia="Times New Roman" w:cstheme="minorHAnsi"/>
          <w:sz w:val="24"/>
          <w:szCs w:val="24"/>
        </w:rPr>
        <w:t>comparision</w:t>
      </w:r>
      <w:proofErr w:type="spellEnd"/>
      <w:r>
        <w:rPr>
          <w:rFonts w:eastAsia="Times New Roman" w:cstheme="minorHAnsi"/>
          <w:sz w:val="24"/>
          <w:szCs w:val="24"/>
        </w:rPr>
        <w:t xml:space="preserve"> table</w:t>
      </w:r>
      <w:r w:rsidR="009370A1">
        <w:rPr>
          <w:rFonts w:eastAsia="Times New Roman" w:cstheme="minorHAnsi"/>
          <w:sz w:val="24"/>
          <w:szCs w:val="24"/>
        </w:rPr>
        <w:t>.</w:t>
      </w:r>
    </w:p>
    <w:p w14:paraId="18F7B9BA" w14:textId="77777777" w:rsidR="00667B02" w:rsidRDefault="00667B02" w:rsidP="00667B0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Presentation</w:t>
      </w:r>
      <w:r w:rsidR="001C6811">
        <w:rPr>
          <w:rFonts w:eastAsia="Times New Roman" w:cstheme="minorHAnsi"/>
          <w:sz w:val="24"/>
          <w:szCs w:val="24"/>
        </w:rPr>
        <w:t>: Check project presentation requirements.</w:t>
      </w:r>
    </w:p>
    <w:p w14:paraId="729CD23C" w14:textId="072BC26E" w:rsidR="001C6811" w:rsidRDefault="00667B02" w:rsidP="001C681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Project report: </w:t>
      </w:r>
      <w:r w:rsidR="003554FF">
        <w:rPr>
          <w:rFonts w:eastAsia="Times New Roman" w:cstheme="minorHAnsi"/>
          <w:sz w:val="24"/>
          <w:szCs w:val="24"/>
        </w:rPr>
        <w:t>Check project report requirements</w:t>
      </w:r>
      <w:r w:rsidR="008B0D3B">
        <w:rPr>
          <w:rFonts w:eastAsia="Times New Roman" w:cstheme="minorHAnsi"/>
          <w:sz w:val="24"/>
          <w:szCs w:val="24"/>
        </w:rPr>
        <w:t>/</w:t>
      </w:r>
      <w:r w:rsidR="003554FF">
        <w:rPr>
          <w:rFonts w:eastAsia="Times New Roman" w:cstheme="minorHAnsi"/>
          <w:sz w:val="24"/>
          <w:szCs w:val="24"/>
        </w:rPr>
        <w:t xml:space="preserve"> phase #1</w:t>
      </w:r>
      <w:r w:rsidR="00277694">
        <w:rPr>
          <w:rFonts w:eastAsia="Times New Roman" w:cstheme="minorHAnsi"/>
          <w:sz w:val="24"/>
          <w:szCs w:val="24"/>
        </w:rPr>
        <w:t xml:space="preserve"> (Make sure you </w:t>
      </w:r>
      <w:proofErr w:type="spellStart"/>
      <w:r w:rsidR="00277694">
        <w:rPr>
          <w:rFonts w:eastAsia="Times New Roman" w:cstheme="minorHAnsi"/>
          <w:sz w:val="24"/>
          <w:szCs w:val="24"/>
        </w:rPr>
        <w:t>refernce</w:t>
      </w:r>
      <w:proofErr w:type="spellEnd"/>
      <w:r w:rsidR="00277694">
        <w:rPr>
          <w:rFonts w:eastAsia="Times New Roman" w:cstheme="minorHAnsi"/>
          <w:sz w:val="24"/>
          <w:szCs w:val="24"/>
        </w:rPr>
        <w:t xml:space="preserve"> your work)</w:t>
      </w:r>
    </w:p>
    <w:p w14:paraId="053A3472" w14:textId="4C2EED8F" w:rsidR="00667B02" w:rsidRPr="001C6811" w:rsidRDefault="008B0D3B" w:rsidP="001C681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Submit do</w:t>
      </w:r>
      <w:r w:rsidR="00667B02" w:rsidRPr="001C6811">
        <w:rPr>
          <w:rFonts w:eastAsia="Times New Roman" w:cstheme="minorHAnsi"/>
          <w:sz w:val="24"/>
          <w:szCs w:val="24"/>
        </w:rPr>
        <w:t>cumented code</w:t>
      </w:r>
      <w:r w:rsidR="001C6811">
        <w:rPr>
          <w:rFonts w:eastAsia="Times New Roman" w:cstheme="minorHAnsi"/>
          <w:sz w:val="24"/>
          <w:szCs w:val="24"/>
        </w:rPr>
        <w:t>.</w:t>
      </w:r>
    </w:p>
    <w:p w14:paraId="14C6FC08" w14:textId="77777777" w:rsidR="00956675" w:rsidRDefault="00956675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4FABB94" w14:textId="5E8AFADE" w:rsidR="00282DA1" w:rsidRDefault="00B51D6B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Phase #2</w:t>
      </w:r>
    </w:p>
    <w:p w14:paraId="41FADF27" w14:textId="6D02303C" w:rsidR="001B067A" w:rsidRDefault="001B067A" w:rsidP="001B067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Modeling (Sentiment Analysis) Machine Learning approach: </w:t>
      </w:r>
    </w:p>
    <w:p w14:paraId="27155CC5" w14:textId="226E7720" w:rsidR="00892825" w:rsidRDefault="00892825" w:rsidP="005E30E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Select a subset of the original data minimum 2000 reviews, check point </w:t>
      </w:r>
      <w:r w:rsidR="00956675">
        <w:rPr>
          <w:rFonts w:eastAsia="Times New Roman" w:cstheme="minorHAnsi"/>
          <w:sz w:val="24"/>
          <w:szCs w:val="24"/>
        </w:rPr>
        <w:t>14</w:t>
      </w:r>
      <w:r>
        <w:rPr>
          <w:rFonts w:eastAsia="Times New Roman" w:cstheme="minorHAnsi"/>
          <w:sz w:val="24"/>
          <w:szCs w:val="24"/>
        </w:rPr>
        <w:t xml:space="preserve"> below as you select the subset.</w:t>
      </w:r>
    </w:p>
    <w:p w14:paraId="20D2E45D" w14:textId="0E3C9E69" w:rsidR="00892825" w:rsidRDefault="00892825" w:rsidP="005E30E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Carry out data exploration on the subset and pre-processing and justify each step of preprocessing.</w:t>
      </w:r>
    </w:p>
    <w:p w14:paraId="4695D9F7" w14:textId="3680AA72" w:rsidR="00892825" w:rsidRDefault="00892825" w:rsidP="005E30E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Represent your text</w:t>
      </w:r>
      <w:r w:rsidR="00956675">
        <w:rPr>
          <w:rFonts w:eastAsia="Times New Roman" w:cstheme="minorHAnsi"/>
          <w:sz w:val="24"/>
          <w:szCs w:val="24"/>
        </w:rPr>
        <w:t xml:space="preserve"> using one of the </w:t>
      </w:r>
      <w:proofErr w:type="gramStart"/>
      <w:r w:rsidR="00956675">
        <w:rPr>
          <w:rFonts w:eastAsia="Times New Roman" w:cstheme="minorHAnsi"/>
          <w:sz w:val="24"/>
          <w:szCs w:val="24"/>
        </w:rPr>
        <w:t>text</w:t>
      </w:r>
      <w:proofErr w:type="gramEnd"/>
      <w:r w:rsidR="009566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956675">
        <w:rPr>
          <w:rFonts w:eastAsia="Times New Roman" w:cstheme="minorHAnsi"/>
          <w:sz w:val="24"/>
          <w:szCs w:val="24"/>
        </w:rPr>
        <w:t>represtations</w:t>
      </w:r>
      <w:proofErr w:type="spellEnd"/>
      <w:r w:rsidR="00956675">
        <w:rPr>
          <w:rFonts w:eastAsia="Times New Roman" w:cstheme="minorHAnsi"/>
          <w:sz w:val="24"/>
          <w:szCs w:val="24"/>
        </w:rPr>
        <w:t xml:space="preserve"> discussed in the course, make sure to note in your report why you chose that representation.</w:t>
      </w:r>
    </w:p>
    <w:p w14:paraId="080159D9" w14:textId="08578696" w:rsidR="004842D0" w:rsidRPr="005E30E1" w:rsidRDefault="004842D0" w:rsidP="005E30E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Split the data into 70% for training and 30% for </w:t>
      </w:r>
      <w:proofErr w:type="gramStart"/>
      <w:r>
        <w:rPr>
          <w:rFonts w:eastAsia="Times New Roman" w:cstheme="minorHAnsi"/>
          <w:sz w:val="24"/>
          <w:szCs w:val="24"/>
        </w:rPr>
        <w:t>testing,—</w:t>
      </w:r>
      <w:proofErr w:type="gramEnd"/>
      <w:r>
        <w:rPr>
          <w:rFonts w:eastAsia="Times New Roman" w:cstheme="minorHAnsi"/>
          <w:sz w:val="24"/>
          <w:szCs w:val="24"/>
        </w:rPr>
        <w:t>Use stratified splitting based on the rating value field.</w:t>
      </w:r>
    </w:p>
    <w:p w14:paraId="504FB275" w14:textId="5E60D6A7" w:rsidR="001B067A" w:rsidRPr="008235DE" w:rsidRDefault="001B067A" w:rsidP="001B067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Build two sentiment analysis models using 70% of the data. Choose two of</w:t>
      </w:r>
      <w:r w:rsidRPr="008235DE">
        <w:rPr>
          <w:rFonts w:eastAsia="Times New Roman" w:cstheme="minorHAnsi"/>
          <w:sz w:val="24"/>
          <w:szCs w:val="24"/>
        </w:rPr>
        <w:t xml:space="preserve"> the following </w:t>
      </w:r>
      <w:r>
        <w:rPr>
          <w:rFonts w:eastAsia="Times New Roman" w:cstheme="minorHAnsi"/>
          <w:sz w:val="24"/>
          <w:szCs w:val="24"/>
        </w:rPr>
        <w:t xml:space="preserve">Machine Learning algorithms to build </w:t>
      </w:r>
      <w:r w:rsidR="00B13734">
        <w:rPr>
          <w:rFonts w:eastAsia="Times New Roman" w:cstheme="minorHAnsi"/>
          <w:sz w:val="24"/>
          <w:szCs w:val="24"/>
        </w:rPr>
        <w:t xml:space="preserve">and fine tune </w:t>
      </w:r>
      <w:r>
        <w:rPr>
          <w:rFonts w:eastAsia="Times New Roman" w:cstheme="minorHAnsi"/>
          <w:sz w:val="24"/>
          <w:szCs w:val="24"/>
        </w:rPr>
        <w:t>your models:</w:t>
      </w:r>
    </w:p>
    <w:p w14:paraId="1C7E23CC" w14:textId="77777777" w:rsidR="001B067A" w:rsidRDefault="001B067A" w:rsidP="00907CEB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B067A">
        <w:rPr>
          <w:rFonts w:eastAsia="Times New Roman" w:cstheme="minorHAnsi"/>
          <w:sz w:val="24"/>
          <w:szCs w:val="24"/>
        </w:rPr>
        <w:t>L</w:t>
      </w:r>
      <w:r>
        <w:rPr>
          <w:rFonts w:eastAsia="Times New Roman" w:cstheme="minorHAnsi"/>
          <w:sz w:val="24"/>
          <w:szCs w:val="24"/>
        </w:rPr>
        <w:t>ogistic</w:t>
      </w:r>
      <w:r w:rsidRPr="001B067A">
        <w:rPr>
          <w:rFonts w:eastAsia="Times New Roman" w:cstheme="minorHAnsi"/>
          <w:sz w:val="24"/>
          <w:szCs w:val="24"/>
        </w:rPr>
        <w:t xml:space="preserve"> Regression</w:t>
      </w:r>
      <w:r w:rsidRPr="00CA5602">
        <w:t xml:space="preserve"> </w:t>
      </w:r>
    </w:p>
    <w:p w14:paraId="2E30152A" w14:textId="77777777" w:rsidR="001B067A" w:rsidRPr="001B067A" w:rsidRDefault="001B067A" w:rsidP="00907CEB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t>SVM</w:t>
      </w:r>
    </w:p>
    <w:p w14:paraId="05A8ADC0" w14:textId="77777777" w:rsidR="001B067A" w:rsidRDefault="001B067A" w:rsidP="00907CEB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proofErr w:type="spellStart"/>
      <w:r w:rsidRPr="001B067A">
        <w:rPr>
          <w:rFonts w:eastAsia="Times New Roman" w:cstheme="minorHAnsi"/>
          <w:sz w:val="24"/>
          <w:szCs w:val="24"/>
        </w:rPr>
        <w:t>Naïve</w:t>
      </w:r>
      <w:proofErr w:type="spellEnd"/>
      <w:r w:rsidRPr="001B067A">
        <w:rPr>
          <w:rFonts w:eastAsia="Times New Roman" w:cstheme="minorHAnsi"/>
          <w:sz w:val="24"/>
          <w:szCs w:val="24"/>
        </w:rPr>
        <w:t xml:space="preserve"> Bayes</w:t>
      </w:r>
    </w:p>
    <w:p w14:paraId="331E48C9" w14:textId="44179F68" w:rsidR="001B067A" w:rsidRDefault="001B067A" w:rsidP="001B067A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B067A">
        <w:rPr>
          <w:rFonts w:eastAsia="Times New Roman" w:cstheme="minorHAnsi"/>
          <w:sz w:val="24"/>
          <w:szCs w:val="24"/>
        </w:rPr>
        <w:t>Gradient Boosting</w:t>
      </w:r>
    </w:p>
    <w:p w14:paraId="594B3158" w14:textId="492D1D42" w:rsidR="00B13734" w:rsidRDefault="00B13734" w:rsidP="001B067A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MLP</w:t>
      </w:r>
    </w:p>
    <w:p w14:paraId="48CE777C" w14:textId="5737E0D7" w:rsidR="007A66C7" w:rsidRPr="001B067A" w:rsidRDefault="007A66C7" w:rsidP="007A66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Note the results of the training process</w:t>
      </w:r>
      <w:r w:rsidR="00990A4D">
        <w:rPr>
          <w:rFonts w:eastAsia="Times New Roman" w:cstheme="minorHAnsi"/>
          <w:sz w:val="24"/>
          <w:szCs w:val="24"/>
        </w:rPr>
        <w:t xml:space="preserve"> in your report.</w:t>
      </w:r>
    </w:p>
    <w:p w14:paraId="2BDB1D0A" w14:textId="51AB8294" w:rsidR="001B067A" w:rsidRDefault="001B067A" w:rsidP="001B067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Testing: Test out the two models using the 30% test data note the accuracy, precision, recall</w:t>
      </w:r>
      <w:r w:rsidR="00990A4D">
        <w:rPr>
          <w:rFonts w:eastAsia="Times New Roman" w:cstheme="minorHAnsi"/>
          <w:sz w:val="24"/>
          <w:szCs w:val="24"/>
        </w:rPr>
        <w:t>, confusion matrix</w:t>
      </w:r>
      <w:r>
        <w:rPr>
          <w:rFonts w:eastAsia="Times New Roman" w:cstheme="minorHAnsi"/>
          <w:sz w:val="24"/>
          <w:szCs w:val="24"/>
        </w:rPr>
        <w:t xml:space="preserve"> and F1 score</w:t>
      </w:r>
      <w:r w:rsidR="00990A4D">
        <w:rPr>
          <w:rFonts w:eastAsia="Times New Roman" w:cstheme="minorHAnsi"/>
          <w:sz w:val="24"/>
          <w:szCs w:val="24"/>
        </w:rPr>
        <w:t xml:space="preserve"> in your report.</w:t>
      </w:r>
    </w:p>
    <w:p w14:paraId="6785BDF8" w14:textId="531EC7A4" w:rsidR="00790727" w:rsidRDefault="00790727" w:rsidP="009B5D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Design an experiment to compare</w:t>
      </w:r>
      <w:r w:rsidR="00152CDB">
        <w:rPr>
          <w:rFonts w:eastAsia="Times New Roman" w:cstheme="minorHAnsi"/>
          <w:sz w:val="24"/>
          <w:szCs w:val="24"/>
        </w:rPr>
        <w:t xml:space="preserve"> the test results of the </w:t>
      </w:r>
      <w:r w:rsidR="009B5D08">
        <w:rPr>
          <w:rFonts w:eastAsia="Times New Roman" w:cstheme="minorHAnsi"/>
          <w:sz w:val="24"/>
          <w:szCs w:val="24"/>
        </w:rPr>
        <w:t>Lexicon</w:t>
      </w:r>
      <w:r w:rsidR="00152CDB">
        <w:rPr>
          <w:rFonts w:eastAsia="Times New Roman" w:cstheme="minorHAnsi"/>
          <w:sz w:val="24"/>
          <w:szCs w:val="24"/>
        </w:rPr>
        <w:t xml:space="preserve"> model versus the </w:t>
      </w:r>
      <w:r w:rsidR="00864F4F">
        <w:rPr>
          <w:rFonts w:eastAsia="Times New Roman" w:cstheme="minorHAnsi"/>
          <w:sz w:val="24"/>
          <w:szCs w:val="24"/>
        </w:rPr>
        <w:t xml:space="preserve">two </w:t>
      </w:r>
      <w:r w:rsidR="00152CDB">
        <w:rPr>
          <w:rFonts w:eastAsia="Times New Roman" w:cstheme="minorHAnsi"/>
          <w:sz w:val="24"/>
          <w:szCs w:val="24"/>
        </w:rPr>
        <w:t>machine learning models</w:t>
      </w:r>
      <w:r>
        <w:rPr>
          <w:rFonts w:eastAsia="Times New Roman" w:cstheme="minorHAnsi"/>
          <w:sz w:val="24"/>
          <w:szCs w:val="24"/>
        </w:rPr>
        <w:t>:</w:t>
      </w:r>
    </w:p>
    <w:p w14:paraId="0FF5D031" w14:textId="639753A8" w:rsidR="009B5D08" w:rsidRDefault="00790727" w:rsidP="0079072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 the data: Here you will need to create a situation where you compare apples to apples, so whatever you</w:t>
      </w:r>
      <w:r w:rsidR="009B5D08" w:rsidRPr="009B5D08">
        <w:rPr>
          <w:rFonts w:eastAsia="Times New Roman" w:cstheme="minorHAnsi"/>
          <w:sz w:val="24"/>
          <w:szCs w:val="24"/>
        </w:rPr>
        <w:t xml:space="preserve"> </w:t>
      </w:r>
      <w:r w:rsidR="00990A4D">
        <w:rPr>
          <w:rFonts w:eastAsia="Times New Roman" w:cstheme="minorHAnsi"/>
          <w:sz w:val="24"/>
          <w:szCs w:val="24"/>
        </w:rPr>
        <w:t>used</w:t>
      </w:r>
      <w:r>
        <w:rPr>
          <w:rFonts w:eastAsia="Times New Roman" w:cstheme="minorHAnsi"/>
          <w:sz w:val="24"/>
          <w:szCs w:val="24"/>
        </w:rPr>
        <w:t xml:space="preserve"> </w:t>
      </w:r>
      <w:r w:rsidR="00990A4D">
        <w:rPr>
          <w:rFonts w:eastAsia="Times New Roman" w:cstheme="minorHAnsi"/>
          <w:sz w:val="24"/>
          <w:szCs w:val="24"/>
        </w:rPr>
        <w:t>i</w:t>
      </w:r>
      <w:r>
        <w:rPr>
          <w:rFonts w:eastAsia="Times New Roman" w:cstheme="minorHAnsi"/>
          <w:sz w:val="24"/>
          <w:szCs w:val="24"/>
        </w:rPr>
        <w:t xml:space="preserve">n </w:t>
      </w:r>
      <w:r w:rsidR="00990A4D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 xml:space="preserve">Lexicon should be the test data for your machine </w:t>
      </w:r>
      <w:proofErr w:type="spellStart"/>
      <w:r>
        <w:rPr>
          <w:rFonts w:eastAsia="Times New Roman" w:cstheme="minorHAnsi"/>
          <w:sz w:val="24"/>
          <w:szCs w:val="24"/>
        </w:rPr>
        <w:t>learing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E117A8">
        <w:rPr>
          <w:rFonts w:eastAsia="Times New Roman" w:cstheme="minorHAnsi"/>
          <w:sz w:val="24"/>
          <w:szCs w:val="24"/>
        </w:rPr>
        <w:t>model, this step requires good design</w:t>
      </w:r>
      <w:r>
        <w:rPr>
          <w:rFonts w:eastAsia="Times New Roman" w:cstheme="minorHAnsi"/>
          <w:sz w:val="24"/>
          <w:szCs w:val="24"/>
        </w:rPr>
        <w:t>.</w:t>
      </w:r>
    </w:p>
    <w:p w14:paraId="17BF715B" w14:textId="03DF085E" w:rsidR="00E117A8" w:rsidRPr="009B5D08" w:rsidRDefault="00E117A8" w:rsidP="0079072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Run both models on the same data and compare the results using appropriate </w:t>
      </w:r>
      <w:proofErr w:type="spellStart"/>
      <w:r>
        <w:rPr>
          <w:rFonts w:eastAsia="Times New Roman" w:cstheme="minorHAnsi"/>
          <w:sz w:val="24"/>
          <w:szCs w:val="24"/>
        </w:rPr>
        <w:t>matrics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6440AD2F" w14:textId="34579C4B" w:rsidR="006660E4" w:rsidRDefault="006660E4" w:rsidP="009B5D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B067A">
        <w:rPr>
          <w:rFonts w:eastAsia="Times New Roman" w:cstheme="minorHAnsi"/>
          <w:sz w:val="24"/>
          <w:szCs w:val="24"/>
        </w:rPr>
        <w:t>Review the attached paper “Recommender systems based on user reviews: the state of the art</w:t>
      </w:r>
      <w:r w:rsidR="003556A9" w:rsidRPr="001B067A">
        <w:rPr>
          <w:rFonts w:eastAsia="Times New Roman" w:cstheme="minorHAnsi"/>
          <w:sz w:val="24"/>
          <w:szCs w:val="24"/>
        </w:rPr>
        <w:t>”</w:t>
      </w:r>
      <w:r w:rsidRPr="001B067A">
        <w:rPr>
          <w:rFonts w:eastAsia="Times New Roman" w:cstheme="minorHAnsi"/>
          <w:sz w:val="24"/>
          <w:szCs w:val="24"/>
        </w:rPr>
        <w:t>,</w:t>
      </w:r>
      <w:r w:rsidR="003556A9" w:rsidRPr="001B067A">
        <w:rPr>
          <w:rFonts w:eastAsia="Times New Roman" w:cstheme="minorHAnsi"/>
          <w:sz w:val="24"/>
          <w:szCs w:val="24"/>
        </w:rPr>
        <w:t xml:space="preserve"> can </w:t>
      </w:r>
      <w:r w:rsidR="008B0D3B">
        <w:rPr>
          <w:rFonts w:eastAsia="Times New Roman" w:cstheme="minorHAnsi"/>
          <w:sz w:val="24"/>
          <w:szCs w:val="24"/>
        </w:rPr>
        <w:t>also be</w:t>
      </w:r>
      <w:r w:rsidR="003556A9" w:rsidRPr="001B067A">
        <w:rPr>
          <w:rFonts w:eastAsia="Times New Roman" w:cstheme="minorHAnsi"/>
          <w:sz w:val="24"/>
          <w:szCs w:val="24"/>
        </w:rPr>
        <w:t xml:space="preserve"> accessed</w:t>
      </w:r>
      <w:r w:rsidRPr="001B067A">
        <w:rPr>
          <w:rFonts w:eastAsia="Times New Roman" w:cstheme="minorHAnsi"/>
          <w:sz w:val="24"/>
          <w:szCs w:val="24"/>
        </w:rPr>
        <w:t xml:space="preserve"> at </w:t>
      </w:r>
      <w:r w:rsidR="008B0D3B">
        <w:rPr>
          <w:rFonts w:eastAsia="Times New Roman" w:cstheme="minorHAnsi"/>
          <w:sz w:val="24"/>
          <w:szCs w:val="24"/>
        </w:rPr>
        <w:t xml:space="preserve">the </w:t>
      </w:r>
      <w:r w:rsidRPr="001B067A">
        <w:rPr>
          <w:rFonts w:eastAsia="Times New Roman" w:cstheme="minorHAnsi"/>
          <w:sz w:val="24"/>
          <w:szCs w:val="24"/>
        </w:rPr>
        <w:t>centennial library</w:t>
      </w:r>
      <w:r w:rsidR="003556A9" w:rsidRPr="001B067A">
        <w:rPr>
          <w:rFonts w:eastAsia="Times New Roman" w:cstheme="minorHAnsi"/>
          <w:sz w:val="24"/>
          <w:szCs w:val="24"/>
        </w:rPr>
        <w:t xml:space="preserve">. </w:t>
      </w:r>
      <w:r w:rsidR="003556A9" w:rsidRPr="009B5D08">
        <w:rPr>
          <w:rFonts w:eastAsia="Times New Roman" w:cstheme="minorHAnsi"/>
          <w:sz w:val="24"/>
          <w:szCs w:val="24"/>
        </w:rPr>
        <w:t xml:space="preserve">Examining the </w:t>
      </w:r>
      <w:r w:rsidR="009B5D08" w:rsidRPr="009B5D08">
        <w:rPr>
          <w:rFonts w:eastAsia="Times New Roman" w:cstheme="minorHAnsi"/>
          <w:sz w:val="24"/>
          <w:szCs w:val="24"/>
        </w:rPr>
        <w:t xml:space="preserve">options presented in the paper </w:t>
      </w:r>
      <w:r w:rsidR="009B5D08">
        <w:rPr>
          <w:rFonts w:eastAsia="Times New Roman" w:cstheme="minorHAnsi"/>
          <w:sz w:val="24"/>
          <w:szCs w:val="24"/>
        </w:rPr>
        <w:t>carryout the following:</w:t>
      </w:r>
    </w:p>
    <w:p w14:paraId="2040C58F" w14:textId="77777777" w:rsidR="009B5D08" w:rsidRDefault="009B5D08" w:rsidP="009B5D0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Explain how you can </w:t>
      </w:r>
      <w:r w:rsidRPr="00990A4D">
        <w:rPr>
          <w:rFonts w:eastAsia="Times New Roman" w:cstheme="minorHAnsi"/>
          <w:sz w:val="24"/>
          <w:szCs w:val="24"/>
          <w:u w:val="single"/>
        </w:rPr>
        <w:t>enhance the rating values</w:t>
      </w:r>
      <w:r>
        <w:rPr>
          <w:rFonts w:eastAsia="Times New Roman" w:cstheme="minorHAnsi"/>
          <w:sz w:val="24"/>
          <w:szCs w:val="24"/>
        </w:rPr>
        <w:t xml:space="preserve"> of your data using the review data.</w:t>
      </w:r>
    </w:p>
    <w:p w14:paraId="3362E85D" w14:textId="77777777" w:rsidR="007A66C7" w:rsidRDefault="007A66C7" w:rsidP="00312C8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Choose one of the suggested options, p</w:t>
      </w:r>
      <w:r w:rsidR="009B5D08">
        <w:rPr>
          <w:rFonts w:eastAsia="Times New Roman" w:cstheme="minorHAnsi"/>
          <w:sz w:val="24"/>
          <w:szCs w:val="24"/>
        </w:rPr>
        <w:t xml:space="preserve">rovide diagrams and </w:t>
      </w:r>
      <w:r w:rsidR="008B0D3B">
        <w:rPr>
          <w:rFonts w:eastAsia="Times New Roman" w:cstheme="minorHAnsi"/>
          <w:sz w:val="24"/>
          <w:szCs w:val="24"/>
        </w:rPr>
        <w:t>pseudo-</w:t>
      </w:r>
      <w:r w:rsidR="009B5D08">
        <w:rPr>
          <w:rFonts w:eastAsia="Times New Roman" w:cstheme="minorHAnsi"/>
          <w:sz w:val="24"/>
          <w:szCs w:val="24"/>
        </w:rPr>
        <w:t>code</w:t>
      </w:r>
      <w:r>
        <w:rPr>
          <w:rFonts w:eastAsia="Times New Roman" w:cstheme="minorHAnsi"/>
          <w:sz w:val="24"/>
          <w:szCs w:val="24"/>
        </w:rPr>
        <w:t>.</w:t>
      </w:r>
    </w:p>
    <w:p w14:paraId="6FE7BE7C" w14:textId="4FB50327" w:rsidR="00282DA1" w:rsidRDefault="009B5D08" w:rsidP="00312C8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7A66C7">
        <w:rPr>
          <w:rFonts w:eastAsia="Times New Roman" w:cstheme="minorHAnsi"/>
          <w:sz w:val="24"/>
          <w:szCs w:val="24"/>
        </w:rPr>
        <w:t xml:space="preserve">Implement the suggestion on your </w:t>
      </w:r>
      <w:proofErr w:type="gramStart"/>
      <w:r w:rsidR="007A66C7">
        <w:rPr>
          <w:rFonts w:eastAsia="Times New Roman" w:cstheme="minorHAnsi"/>
          <w:sz w:val="24"/>
          <w:szCs w:val="24"/>
        </w:rPr>
        <w:t>dataset.(</w:t>
      </w:r>
      <w:proofErr w:type="gramEnd"/>
      <w:r w:rsidR="007A66C7">
        <w:rPr>
          <w:rFonts w:eastAsia="Times New Roman" w:cstheme="minorHAnsi"/>
          <w:sz w:val="24"/>
          <w:szCs w:val="24"/>
        </w:rPr>
        <w:t>Code needs to be provided)</w:t>
      </w:r>
      <w:r w:rsidR="00990A4D">
        <w:rPr>
          <w:rFonts w:eastAsia="Times New Roman" w:cstheme="minorHAnsi"/>
          <w:sz w:val="24"/>
          <w:szCs w:val="24"/>
        </w:rPr>
        <w:t xml:space="preserve"> record the results in your report.</w:t>
      </w:r>
    </w:p>
    <w:p w14:paraId="7899E066" w14:textId="3D8E2652" w:rsidR="00990A4D" w:rsidRDefault="00990A4D" w:rsidP="00990A4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Select 10 </w:t>
      </w:r>
      <w:proofErr w:type="spellStart"/>
      <w:r>
        <w:rPr>
          <w:rFonts w:eastAsia="Times New Roman" w:cstheme="minorHAnsi"/>
          <w:sz w:val="24"/>
          <w:szCs w:val="24"/>
        </w:rPr>
        <w:t>reveiws</w:t>
      </w:r>
      <w:proofErr w:type="spellEnd"/>
      <w:r>
        <w:rPr>
          <w:rFonts w:eastAsia="Times New Roman" w:cstheme="minorHAnsi"/>
          <w:sz w:val="24"/>
          <w:szCs w:val="24"/>
        </w:rPr>
        <w:t xml:space="preserve"> with lengths more than 100 words, using a LLM model summarize the results into a 50 word. Note the results of the first two into your report.</w:t>
      </w:r>
      <w:r w:rsidR="00172152">
        <w:rPr>
          <w:rFonts w:eastAsia="Times New Roman" w:cstheme="minorHAnsi"/>
          <w:sz w:val="24"/>
          <w:szCs w:val="24"/>
        </w:rPr>
        <w:t xml:space="preserve"> (use Hugging Face models and host them locally)</w:t>
      </w:r>
    </w:p>
    <w:p w14:paraId="153CAC48" w14:textId="77777777" w:rsidR="00172152" w:rsidRDefault="00CA1A58" w:rsidP="0017215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Select one review that carries a question nature, using </w:t>
      </w:r>
      <w:r w:rsidR="00B13734">
        <w:rPr>
          <w:rFonts w:eastAsia="Times New Roman" w:cstheme="minorHAnsi"/>
          <w:sz w:val="24"/>
          <w:szCs w:val="24"/>
        </w:rPr>
        <w:t xml:space="preserve">a </w:t>
      </w:r>
      <w:r>
        <w:rPr>
          <w:rFonts w:eastAsia="Times New Roman" w:cstheme="minorHAnsi"/>
          <w:sz w:val="24"/>
          <w:szCs w:val="24"/>
        </w:rPr>
        <w:t>LLM</w:t>
      </w:r>
      <w:r w:rsidR="00B13734">
        <w:rPr>
          <w:rFonts w:eastAsia="Times New Roman" w:cstheme="minorHAnsi"/>
          <w:sz w:val="24"/>
          <w:szCs w:val="24"/>
        </w:rPr>
        <w:t xml:space="preserve"> model to automatically create a response as if it were from a service </w:t>
      </w:r>
      <w:proofErr w:type="spellStart"/>
      <w:r w:rsidR="00B13734">
        <w:rPr>
          <w:rFonts w:eastAsia="Times New Roman" w:cstheme="minorHAnsi"/>
          <w:sz w:val="24"/>
          <w:szCs w:val="24"/>
        </w:rPr>
        <w:t>representatitive</w:t>
      </w:r>
      <w:proofErr w:type="spellEnd"/>
      <w:r w:rsidR="00B13734">
        <w:rPr>
          <w:rFonts w:eastAsia="Times New Roman" w:cstheme="minorHAnsi"/>
          <w:sz w:val="24"/>
          <w:szCs w:val="24"/>
        </w:rPr>
        <w:t xml:space="preserve">. </w:t>
      </w:r>
      <w:r w:rsidR="00D7347D">
        <w:rPr>
          <w:rFonts w:eastAsia="Times New Roman" w:cstheme="minorHAnsi"/>
          <w:sz w:val="24"/>
          <w:szCs w:val="24"/>
        </w:rPr>
        <w:t>Note the results in your report.</w:t>
      </w:r>
      <w:r w:rsidR="00172152">
        <w:rPr>
          <w:rFonts w:eastAsia="Times New Roman" w:cstheme="minorHAnsi"/>
          <w:sz w:val="24"/>
          <w:szCs w:val="24"/>
        </w:rPr>
        <w:t xml:space="preserve"> (use Hugging Face models and host them locally)</w:t>
      </w:r>
    </w:p>
    <w:p w14:paraId="1FD649B9" w14:textId="53AA07A5" w:rsidR="00CA1A58" w:rsidRDefault="00CA1A58" w:rsidP="0017215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</w:p>
    <w:p w14:paraId="28839C73" w14:textId="77777777" w:rsidR="00312C85" w:rsidRPr="00282DA1" w:rsidRDefault="00312C85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282DA1">
        <w:rPr>
          <w:rFonts w:eastAsia="Times New Roman" w:cstheme="minorHAnsi"/>
          <w:b/>
          <w:sz w:val="28"/>
          <w:szCs w:val="28"/>
          <w:u w:val="single"/>
        </w:rPr>
        <w:lastRenderedPageBreak/>
        <w:t>Timetable</w:t>
      </w:r>
      <w:r w:rsidR="00D7701A" w:rsidRPr="00282DA1">
        <w:rPr>
          <w:rFonts w:eastAsia="Times New Roman" w:cstheme="minorHAnsi"/>
          <w:b/>
          <w:sz w:val="28"/>
          <w:szCs w:val="28"/>
          <w:u w:val="single"/>
        </w:rPr>
        <w:t xml:space="preserve"> – key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18"/>
      </w:tblGrid>
      <w:tr w:rsidR="00282DA1" w14:paraId="0AD4B0FD" w14:textId="77777777" w:rsidTr="00282DA1">
        <w:tc>
          <w:tcPr>
            <w:tcW w:w="5215" w:type="dxa"/>
          </w:tcPr>
          <w:p w14:paraId="5C15B5ED" w14:textId="77777777" w:rsidR="00282DA1" w:rsidRDefault="00282DA1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Milestone</w:t>
            </w:r>
          </w:p>
        </w:tc>
        <w:tc>
          <w:tcPr>
            <w:tcW w:w="1018" w:type="dxa"/>
          </w:tcPr>
          <w:p w14:paraId="47F1303F" w14:textId="77777777" w:rsidR="00282DA1" w:rsidRDefault="00282DA1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Week #</w:t>
            </w:r>
          </w:p>
        </w:tc>
      </w:tr>
      <w:tr w:rsidR="00282DA1" w14:paraId="30C376E0" w14:textId="77777777" w:rsidTr="00282DA1">
        <w:tc>
          <w:tcPr>
            <w:tcW w:w="5215" w:type="dxa"/>
          </w:tcPr>
          <w:p w14:paraId="1C96940F" w14:textId="28E51292" w:rsidR="00282DA1" w:rsidRDefault="00282DA1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Project teams assembled</w:t>
            </w:r>
            <w:r w:rsidR="008B0D3B">
              <w:rPr>
                <w:rFonts w:eastAsia="Times New Roman" w:cstheme="minorHAnsi"/>
                <w:sz w:val="24"/>
                <w:szCs w:val="24"/>
              </w:rPr>
              <w:t>,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and datasets assigned</w:t>
            </w:r>
          </w:p>
        </w:tc>
        <w:tc>
          <w:tcPr>
            <w:tcW w:w="1018" w:type="dxa"/>
          </w:tcPr>
          <w:p w14:paraId="57BAB520" w14:textId="77777777" w:rsidR="00282DA1" w:rsidRDefault="00282DA1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282DA1" w14:paraId="4C68D054" w14:textId="77777777" w:rsidTr="00282DA1">
        <w:tc>
          <w:tcPr>
            <w:tcW w:w="5215" w:type="dxa"/>
          </w:tcPr>
          <w:p w14:paraId="55B43894" w14:textId="1339FD0D" w:rsidR="00282DA1" w:rsidRDefault="002C1F89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Check point # 1 “</w:t>
            </w:r>
            <w:r w:rsidR="00472EBC">
              <w:rPr>
                <w:rFonts w:eastAsia="Times New Roman" w:cstheme="minorHAnsi"/>
                <w:sz w:val="24"/>
                <w:szCs w:val="24"/>
              </w:rPr>
              <w:t>Data exploration &amp; pre-processing</w:t>
            </w:r>
            <w:r>
              <w:rPr>
                <w:rFonts w:eastAsia="Times New Roman" w:cstheme="minorHAnsi"/>
                <w:sz w:val="24"/>
                <w:szCs w:val="24"/>
              </w:rPr>
              <w:t>”</w:t>
            </w:r>
            <w:r w:rsidR="00472EBC">
              <w:rPr>
                <w:rFonts w:eastAsia="Times New Roman" w:cstheme="minorHAnsi"/>
                <w:sz w:val="24"/>
                <w:szCs w:val="24"/>
              </w:rPr>
              <w:t xml:space="preserve"> progress</w:t>
            </w:r>
            <w:r w:rsidR="00EE5BED">
              <w:rPr>
                <w:rFonts w:eastAsia="Times New Roman" w:cstheme="minorHAnsi"/>
                <w:sz w:val="24"/>
                <w:szCs w:val="24"/>
              </w:rPr>
              <w:t xml:space="preserve"> “phase #1 </w:t>
            </w:r>
            <w:proofErr w:type="spellStart"/>
            <w:r w:rsidR="00EE5BED">
              <w:rPr>
                <w:rFonts w:eastAsia="Times New Roman" w:cstheme="minorHAnsi"/>
                <w:sz w:val="24"/>
                <w:szCs w:val="24"/>
              </w:rPr>
              <w:t>upto</w:t>
            </w:r>
            <w:proofErr w:type="spellEnd"/>
            <w:r w:rsidR="00EE5BED">
              <w:rPr>
                <w:rFonts w:eastAsia="Times New Roman" w:cstheme="minorHAnsi"/>
                <w:sz w:val="24"/>
                <w:szCs w:val="24"/>
              </w:rPr>
              <w:t xml:space="preserve"> step #4”</w:t>
            </w:r>
          </w:p>
        </w:tc>
        <w:tc>
          <w:tcPr>
            <w:tcW w:w="1018" w:type="dxa"/>
          </w:tcPr>
          <w:p w14:paraId="7DEB715C" w14:textId="5FE333BE" w:rsidR="00282DA1" w:rsidRDefault="00EE5BED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282DA1" w14:paraId="3DC793F3" w14:textId="77777777" w:rsidTr="00282DA1">
        <w:tc>
          <w:tcPr>
            <w:tcW w:w="5215" w:type="dxa"/>
          </w:tcPr>
          <w:p w14:paraId="2AD14C46" w14:textId="77777777" w:rsidR="00282DA1" w:rsidRDefault="00F044FE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Presentation &amp; submission phase #1 </w:t>
            </w:r>
          </w:p>
        </w:tc>
        <w:tc>
          <w:tcPr>
            <w:tcW w:w="1018" w:type="dxa"/>
          </w:tcPr>
          <w:p w14:paraId="3A67DE4A" w14:textId="53688580" w:rsidR="00282DA1" w:rsidRDefault="00EE5BED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</w:tr>
      <w:tr w:rsidR="00282DA1" w14:paraId="65471DB6" w14:textId="77777777" w:rsidTr="00282DA1">
        <w:tc>
          <w:tcPr>
            <w:tcW w:w="5215" w:type="dxa"/>
          </w:tcPr>
          <w:p w14:paraId="2C83ADAA" w14:textId="186AB913" w:rsidR="00282DA1" w:rsidRDefault="002C1F89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Check point #</w:t>
            </w:r>
            <w:r w:rsidR="00EE5BED">
              <w:rPr>
                <w:rFonts w:eastAsia="Times New Roman" w:cstheme="minorHAnsi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progress on </w:t>
            </w:r>
            <w:r w:rsidR="00B51D6B">
              <w:rPr>
                <w:rFonts w:eastAsia="Times New Roman" w:cstheme="minorHAnsi"/>
                <w:sz w:val="24"/>
                <w:szCs w:val="24"/>
              </w:rPr>
              <w:t>modelling</w:t>
            </w:r>
          </w:p>
        </w:tc>
        <w:tc>
          <w:tcPr>
            <w:tcW w:w="1018" w:type="dxa"/>
          </w:tcPr>
          <w:p w14:paraId="52AA2B2C" w14:textId="77777777" w:rsidR="00282DA1" w:rsidRDefault="002C1F89" w:rsidP="00312C8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</w:tr>
      <w:tr w:rsidR="002C1F89" w14:paraId="4EE44AAC" w14:textId="77777777" w:rsidTr="00282DA1">
        <w:tc>
          <w:tcPr>
            <w:tcW w:w="5215" w:type="dxa"/>
          </w:tcPr>
          <w:p w14:paraId="744BAA14" w14:textId="77777777" w:rsidR="002C1F89" w:rsidRDefault="002C1F89" w:rsidP="002C1F8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Presentation &amp; submission phase #2 </w:t>
            </w:r>
          </w:p>
        </w:tc>
        <w:tc>
          <w:tcPr>
            <w:tcW w:w="1018" w:type="dxa"/>
          </w:tcPr>
          <w:p w14:paraId="15C8AEBD" w14:textId="77777777" w:rsidR="002C1F89" w:rsidRDefault="002C1F89" w:rsidP="002C1F8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</w:tr>
    </w:tbl>
    <w:p w14:paraId="409EB1DC" w14:textId="77777777" w:rsidR="00282DA1" w:rsidRDefault="00E115D0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E115D0">
        <w:rPr>
          <w:rFonts w:eastAsia="Times New Roman" w:cstheme="minorHAnsi"/>
          <w:b/>
          <w:sz w:val="28"/>
          <w:szCs w:val="28"/>
          <w:u w:val="single"/>
        </w:rPr>
        <w:t>Peer-evaluation</w:t>
      </w:r>
    </w:p>
    <w:p w14:paraId="6C0098CD" w14:textId="77777777" w:rsidR="00D7347D" w:rsidRDefault="00E115D0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115D0">
        <w:rPr>
          <w:rFonts w:eastAsia="Times New Roman" w:cstheme="minorHAnsi"/>
          <w:sz w:val="24"/>
          <w:szCs w:val="24"/>
        </w:rPr>
        <w:t>With every</w:t>
      </w:r>
      <w:r>
        <w:rPr>
          <w:rFonts w:eastAsia="Times New Roman" w:cstheme="minorHAnsi"/>
          <w:sz w:val="24"/>
          <w:szCs w:val="24"/>
        </w:rPr>
        <w:t xml:space="preserve"> phase</w:t>
      </w:r>
      <w:r w:rsidRPr="00E115D0">
        <w:rPr>
          <w:rFonts w:eastAsia="Times New Roman" w:cstheme="minorHAnsi"/>
          <w:sz w:val="24"/>
          <w:szCs w:val="24"/>
        </w:rPr>
        <w:t xml:space="preserve"> submission</w:t>
      </w:r>
      <w:r w:rsidR="008B0D3B">
        <w:rPr>
          <w:rFonts w:eastAsia="Times New Roman" w:cstheme="minorHAnsi"/>
          <w:sz w:val="24"/>
          <w:szCs w:val="24"/>
        </w:rPr>
        <w:t>,</w:t>
      </w:r>
      <w:r w:rsidRPr="00E115D0">
        <w:rPr>
          <w:rFonts w:eastAsia="Times New Roman" w:cstheme="minorHAnsi"/>
          <w:sz w:val="24"/>
          <w:szCs w:val="24"/>
        </w:rPr>
        <w:t xml:space="preserve"> each team member should fill in the peer evaluation form and submit it to the assessment box named "Peer evaluation P</w:t>
      </w:r>
      <w:r>
        <w:rPr>
          <w:rFonts w:eastAsia="Times New Roman" w:cstheme="minorHAnsi"/>
          <w:sz w:val="24"/>
          <w:szCs w:val="24"/>
        </w:rPr>
        <w:t>hase</w:t>
      </w:r>
      <w:r w:rsidRPr="00E115D0">
        <w:rPr>
          <w:rFonts w:eastAsia="Times New Roman" w:cstheme="minorHAnsi"/>
          <w:sz w:val="24"/>
          <w:szCs w:val="24"/>
        </w:rPr>
        <w:t xml:space="preserve"> X", where X is </w:t>
      </w:r>
      <w:r>
        <w:rPr>
          <w:rFonts w:eastAsia="Times New Roman" w:cstheme="minorHAnsi"/>
          <w:sz w:val="24"/>
          <w:szCs w:val="24"/>
        </w:rPr>
        <w:t>1</w:t>
      </w:r>
      <w:r w:rsidR="008B0D3B">
        <w:rPr>
          <w:rFonts w:eastAsia="Times New Roman" w:cstheme="minorHAnsi"/>
          <w:sz w:val="24"/>
          <w:szCs w:val="24"/>
        </w:rPr>
        <w:t xml:space="preserve"> or </w:t>
      </w:r>
      <w:r>
        <w:rPr>
          <w:rFonts w:eastAsia="Times New Roman" w:cstheme="minorHAnsi"/>
          <w:sz w:val="24"/>
          <w:szCs w:val="24"/>
        </w:rPr>
        <w:t>2.</w:t>
      </w:r>
      <w:r w:rsidRPr="00E115D0">
        <w:rPr>
          <w:rFonts w:eastAsia="Times New Roman" w:cstheme="minorHAnsi"/>
          <w:sz w:val="24"/>
          <w:szCs w:val="24"/>
        </w:rPr>
        <w:t xml:space="preserve"> This form is confidential</w:t>
      </w:r>
      <w:r w:rsidR="008B0D3B">
        <w:rPr>
          <w:rFonts w:eastAsia="Times New Roman" w:cstheme="minorHAnsi"/>
          <w:sz w:val="24"/>
          <w:szCs w:val="24"/>
        </w:rPr>
        <w:t>,</w:t>
      </w:r>
      <w:r w:rsidRPr="00E115D0">
        <w:rPr>
          <w:rFonts w:eastAsia="Times New Roman" w:cstheme="minorHAnsi"/>
          <w:sz w:val="24"/>
          <w:szCs w:val="24"/>
        </w:rPr>
        <w:t xml:space="preserve"> and only the professor will access it.</w:t>
      </w:r>
    </w:p>
    <w:p w14:paraId="231A0942" w14:textId="3AB1DDE1" w:rsidR="00472EBC" w:rsidRDefault="00E115D0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115D0">
        <w:rPr>
          <w:rFonts w:eastAsia="Times New Roman" w:cstheme="minorHAnsi"/>
          <w:sz w:val="24"/>
          <w:szCs w:val="24"/>
        </w:rPr>
        <w:t>In summary, this form is to express what each team member has worked on and how the team member views the contribution of the rest of the team members</w:t>
      </w:r>
      <w:r w:rsidR="008B0D3B">
        <w:rPr>
          <w:rFonts w:eastAsia="Times New Roman" w:cstheme="minorHAnsi"/>
          <w:sz w:val="24"/>
          <w:szCs w:val="24"/>
        </w:rPr>
        <w:t>. I</w:t>
      </w:r>
      <w:r w:rsidRPr="00E115D0">
        <w:rPr>
          <w:rFonts w:eastAsia="Times New Roman" w:cstheme="minorHAnsi"/>
          <w:sz w:val="24"/>
          <w:szCs w:val="24"/>
        </w:rPr>
        <w:t>f all team members have contributed equally</w:t>
      </w:r>
      <w:r w:rsidR="008B0D3B">
        <w:rPr>
          <w:rFonts w:eastAsia="Times New Roman" w:cstheme="minorHAnsi"/>
          <w:sz w:val="24"/>
          <w:szCs w:val="24"/>
        </w:rPr>
        <w:t>,</w:t>
      </w:r>
      <w:r w:rsidRPr="00E115D0">
        <w:rPr>
          <w:rFonts w:eastAsia="Times New Roman" w:cstheme="minorHAnsi"/>
          <w:sz w:val="24"/>
          <w:szCs w:val="24"/>
        </w:rPr>
        <w:t xml:space="preserve"> then give all a rate of 100%, if a team member did not contribute then give a 0%, finally, if a team member contributed but not to the level of the team agreement</w:t>
      </w:r>
      <w:r w:rsidR="008B0D3B">
        <w:rPr>
          <w:rFonts w:eastAsia="Times New Roman" w:cstheme="minorHAnsi"/>
          <w:sz w:val="24"/>
          <w:szCs w:val="24"/>
        </w:rPr>
        <w:t>,</w:t>
      </w:r>
      <w:r w:rsidRPr="00E115D0">
        <w:rPr>
          <w:rFonts w:eastAsia="Times New Roman" w:cstheme="minorHAnsi"/>
          <w:sz w:val="24"/>
          <w:szCs w:val="24"/>
        </w:rPr>
        <w:t xml:space="preserve"> then a score between 1% to 99%.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4D84C94" w14:textId="5499E298" w:rsidR="00D7347D" w:rsidRDefault="00D7347D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Any team member who does not submit the form before the dea</w:t>
      </w:r>
      <w:r w:rsidR="00EE5BED">
        <w:rPr>
          <w:rFonts w:eastAsia="Times New Roman" w:cstheme="minorHAnsi"/>
          <w:sz w:val="24"/>
          <w:szCs w:val="24"/>
        </w:rPr>
        <w:t>d</w:t>
      </w:r>
      <w:r>
        <w:rPr>
          <w:rFonts w:eastAsia="Times New Roman" w:cstheme="minorHAnsi"/>
          <w:sz w:val="24"/>
          <w:szCs w:val="24"/>
        </w:rPr>
        <w:t>line will lose 10% of the 100%.</w:t>
      </w:r>
    </w:p>
    <w:p w14:paraId="5E375D51" w14:textId="2D616641" w:rsidR="00D7347D" w:rsidRPr="00282DA1" w:rsidRDefault="00D7347D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sz w:val="24"/>
          <w:szCs w:val="24"/>
        </w:rPr>
        <w:t>Any team member who fills the form incorrectly will lose 10% of the 100%.</w:t>
      </w:r>
    </w:p>
    <w:p w14:paraId="38E1F5A1" w14:textId="77777777" w:rsidR="003554FF" w:rsidRDefault="003554FF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4F98F45C" w14:textId="77777777" w:rsidR="00F63B74" w:rsidRDefault="00F63B74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3396C936" w14:textId="77777777" w:rsidR="00EE5BED" w:rsidRDefault="00EE5BED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39E34337" w14:textId="77777777" w:rsidR="00F63B74" w:rsidRDefault="00F63B74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5E966DFE" w14:textId="77777777" w:rsidR="00F63B74" w:rsidRDefault="00F63B74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1745256E" w14:textId="77777777" w:rsidR="00D7347D" w:rsidRDefault="00D7347D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3A6E8AC5" w14:textId="77777777" w:rsidR="00D7347D" w:rsidRDefault="00D7347D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33282868" w14:textId="77777777" w:rsidR="00D7347D" w:rsidRDefault="00D7347D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4C06A162" w14:textId="3DCE6C93" w:rsidR="00282DA1" w:rsidRDefault="00BA1394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3554FF">
        <w:rPr>
          <w:rFonts w:eastAsia="Times New Roman" w:cstheme="minorHAnsi"/>
          <w:b/>
          <w:sz w:val="28"/>
          <w:szCs w:val="28"/>
          <w:u w:val="single"/>
        </w:rPr>
        <w:lastRenderedPageBreak/>
        <w:t>Project Report requirements:</w:t>
      </w:r>
    </w:p>
    <w:p w14:paraId="356A0CF6" w14:textId="77777777" w:rsidR="003554FF" w:rsidRDefault="003554FF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Cover page</w:t>
      </w:r>
    </w:p>
    <w:p w14:paraId="40800379" w14:textId="77777777" w:rsidR="003554FF" w:rsidRDefault="003554FF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Table of contents</w:t>
      </w:r>
    </w:p>
    <w:p w14:paraId="0A120516" w14:textId="11CB6BCD" w:rsidR="003554FF" w:rsidRDefault="003554FF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Detailed results of dataset exploration &amp; conclusions</w:t>
      </w:r>
      <w:r w:rsidR="00D7347D">
        <w:rPr>
          <w:rFonts w:eastAsia="Times New Roman" w:cstheme="minorHAnsi"/>
          <w:sz w:val="24"/>
          <w:szCs w:val="24"/>
        </w:rPr>
        <w:t xml:space="preserve"> for each phase.</w:t>
      </w:r>
    </w:p>
    <w:p w14:paraId="7059E572" w14:textId="77777777" w:rsidR="003554FF" w:rsidRDefault="003554FF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Dataset pre-processing steps with explanation and justification of choices.</w:t>
      </w:r>
    </w:p>
    <w:p w14:paraId="43C4390E" w14:textId="10B5C7F0" w:rsidR="003554FF" w:rsidRDefault="003554FF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Text representation model with explanation and justification</w:t>
      </w:r>
      <w:r w:rsidR="00D7347D">
        <w:rPr>
          <w:rFonts w:eastAsia="Times New Roman" w:cstheme="minorHAnsi"/>
          <w:sz w:val="24"/>
          <w:szCs w:val="24"/>
        </w:rPr>
        <w:t xml:space="preserve"> (Only in phase #2)</w:t>
      </w:r>
    </w:p>
    <w:p w14:paraId="59CDA4A0" w14:textId="6824F1F9" w:rsidR="001C6811" w:rsidRDefault="002905A1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8B0D3B">
        <w:rPr>
          <w:rFonts w:eastAsia="Times New Roman" w:cstheme="minorHAnsi"/>
          <w:b/>
          <w:bCs/>
          <w:sz w:val="24"/>
          <w:szCs w:val="24"/>
        </w:rPr>
        <w:t>Models</w:t>
      </w:r>
      <w:r w:rsidR="008B0D3B">
        <w:rPr>
          <w:rFonts w:eastAsia="Times New Roman" w:cstheme="minorHAnsi"/>
          <w:sz w:val="24"/>
          <w:szCs w:val="24"/>
        </w:rPr>
        <w:t>;</w:t>
      </w:r>
      <w:r w:rsidR="001C6811">
        <w:rPr>
          <w:rFonts w:eastAsia="Times New Roman" w:cstheme="minorHAnsi"/>
          <w:sz w:val="24"/>
          <w:szCs w:val="24"/>
        </w:rPr>
        <w:t xml:space="preserve"> per model clarify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41318676" w14:textId="455DB85A" w:rsidR="001C6811" w:rsidRDefault="00812749" w:rsidP="001C681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Assumptions/</w:t>
      </w:r>
      <w:r w:rsidR="001C6811">
        <w:rPr>
          <w:rFonts w:eastAsia="Times New Roman" w:cstheme="minorHAnsi"/>
          <w:sz w:val="24"/>
          <w:szCs w:val="24"/>
        </w:rPr>
        <w:t>Heuristics/algorithms</w:t>
      </w:r>
      <w:r w:rsidR="00D7347D">
        <w:rPr>
          <w:rFonts w:eastAsia="Times New Roman" w:cstheme="minorHAnsi"/>
          <w:sz w:val="24"/>
          <w:szCs w:val="24"/>
        </w:rPr>
        <w:t>/packages</w:t>
      </w:r>
      <w:r w:rsidR="001C6811">
        <w:rPr>
          <w:rFonts w:eastAsia="Times New Roman" w:cstheme="minorHAnsi"/>
          <w:sz w:val="24"/>
          <w:szCs w:val="24"/>
        </w:rPr>
        <w:t xml:space="preserve"> used</w:t>
      </w:r>
    </w:p>
    <w:p w14:paraId="24002BC5" w14:textId="77777777" w:rsidR="003554FF" w:rsidRDefault="002905A1" w:rsidP="001C681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Explain each model</w:t>
      </w:r>
      <w:r w:rsidR="001C6811">
        <w:rPr>
          <w:rFonts w:eastAsia="Times New Roman" w:cstheme="minorHAnsi"/>
          <w:sz w:val="24"/>
          <w:szCs w:val="24"/>
        </w:rPr>
        <w:t>, how it works</w:t>
      </w:r>
    </w:p>
    <w:p w14:paraId="359BE24F" w14:textId="70B9FA4E" w:rsidR="001C6811" w:rsidRDefault="00D7347D" w:rsidP="001C681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Fine </w:t>
      </w:r>
      <w:proofErr w:type="spellStart"/>
      <w:r>
        <w:rPr>
          <w:rFonts w:eastAsia="Times New Roman" w:cstheme="minorHAnsi"/>
          <w:sz w:val="24"/>
          <w:szCs w:val="24"/>
        </w:rPr>
        <w:t>tunning</w:t>
      </w:r>
      <w:proofErr w:type="spellEnd"/>
      <w:r>
        <w:rPr>
          <w:rFonts w:eastAsia="Times New Roman" w:cstheme="minorHAnsi"/>
          <w:sz w:val="24"/>
          <w:szCs w:val="24"/>
        </w:rPr>
        <w:t xml:space="preserve"> steps</w:t>
      </w:r>
    </w:p>
    <w:p w14:paraId="4D795D35" w14:textId="475FC8A8" w:rsidR="00D7347D" w:rsidRDefault="00D7347D" w:rsidP="001C68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Training results summary, only phase #2.</w:t>
      </w:r>
    </w:p>
    <w:p w14:paraId="3845BDF3" w14:textId="3776391A" w:rsidR="001C6811" w:rsidRDefault="001C6811" w:rsidP="001C68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Testing results summary.</w:t>
      </w:r>
    </w:p>
    <w:p w14:paraId="7BE8F797" w14:textId="0748FA89" w:rsidR="0069485C" w:rsidRPr="00641C4F" w:rsidRDefault="00D7347D" w:rsidP="00641C4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Make sure all that has been requested in the steps of phase #1 and phase #2 are presented in a professional way in your report. </w:t>
      </w:r>
    </w:p>
    <w:p w14:paraId="336F5E3B" w14:textId="77777777" w:rsidR="001C6811" w:rsidRDefault="001C6811" w:rsidP="001C68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Final conclusion.</w:t>
      </w:r>
    </w:p>
    <w:p w14:paraId="527ED95F" w14:textId="77777777" w:rsidR="001C6811" w:rsidRDefault="001C6811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Assumptions.</w:t>
      </w:r>
    </w:p>
    <w:p w14:paraId="6765E67A" w14:textId="77777777" w:rsidR="001C6811" w:rsidRDefault="001C6811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References.</w:t>
      </w:r>
    </w:p>
    <w:p w14:paraId="4B47D5C6" w14:textId="77777777" w:rsidR="001C6811" w:rsidRDefault="001C6811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Appendix 1: Project plan.</w:t>
      </w:r>
    </w:p>
    <w:p w14:paraId="1DE0E5A6" w14:textId="77777777" w:rsidR="001C6811" w:rsidRDefault="001C6811" w:rsidP="003554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Appendix 2: Meeting register</w:t>
      </w:r>
      <w:r w:rsidR="006A1A1D">
        <w:rPr>
          <w:rFonts w:eastAsia="Times New Roman" w:cstheme="minorHAnsi"/>
          <w:sz w:val="24"/>
          <w:szCs w:val="24"/>
        </w:rPr>
        <w:t>, simple table showing dat</w:t>
      </w:r>
      <w:r w:rsidR="005E5772">
        <w:rPr>
          <w:rFonts w:eastAsia="Times New Roman" w:cstheme="minorHAnsi"/>
          <w:sz w:val="24"/>
          <w:szCs w:val="24"/>
        </w:rPr>
        <w:t>e</w:t>
      </w:r>
      <w:r w:rsidR="006A1A1D">
        <w:rPr>
          <w:rFonts w:eastAsia="Times New Roman" w:cstheme="minorHAnsi"/>
          <w:sz w:val="24"/>
          <w:szCs w:val="24"/>
        </w:rPr>
        <w:t xml:space="preserve"> and time of </w:t>
      </w:r>
      <w:r w:rsidR="005E5772">
        <w:rPr>
          <w:rFonts w:eastAsia="Times New Roman" w:cstheme="minorHAnsi"/>
          <w:sz w:val="24"/>
          <w:szCs w:val="24"/>
        </w:rPr>
        <w:t xml:space="preserve">each </w:t>
      </w:r>
      <w:r w:rsidR="006A1A1D">
        <w:rPr>
          <w:rFonts w:eastAsia="Times New Roman" w:cstheme="minorHAnsi"/>
          <w:sz w:val="24"/>
          <w:szCs w:val="24"/>
        </w:rPr>
        <w:t>meeting, who attended, subjects discussed</w:t>
      </w:r>
      <w:r w:rsidR="005E5772">
        <w:rPr>
          <w:rFonts w:eastAsia="Times New Roman" w:cstheme="minorHAnsi"/>
          <w:sz w:val="24"/>
          <w:szCs w:val="24"/>
        </w:rPr>
        <w:t xml:space="preserve"> and assignments</w:t>
      </w:r>
      <w:r w:rsidR="006A1A1D">
        <w:rPr>
          <w:rFonts w:eastAsia="Times New Roman" w:cstheme="minorHAnsi"/>
          <w:sz w:val="24"/>
          <w:szCs w:val="24"/>
        </w:rPr>
        <w:t>.</w:t>
      </w:r>
    </w:p>
    <w:p w14:paraId="57D6C72D" w14:textId="6D7FBEB6" w:rsidR="00BA1394" w:rsidRDefault="000B0C15" w:rsidP="00234EE1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Note:</w:t>
      </w:r>
      <w:r w:rsidR="009B5D08">
        <w:rPr>
          <w:rFonts w:eastAsia="Times New Roman" w:cstheme="minorHAnsi"/>
          <w:sz w:val="24"/>
          <w:szCs w:val="24"/>
        </w:rPr>
        <w:t xml:space="preserve"> phase #2</w:t>
      </w:r>
      <w:r w:rsidR="004B4C65">
        <w:rPr>
          <w:rFonts w:eastAsia="Times New Roman" w:cstheme="minorHAnsi"/>
          <w:sz w:val="24"/>
          <w:szCs w:val="24"/>
        </w:rPr>
        <w:t xml:space="preserve"> deliverables are appended to the phase #1 report </w:t>
      </w:r>
      <w:r w:rsidR="008B0D3B">
        <w:rPr>
          <w:rFonts w:eastAsia="Times New Roman" w:cstheme="minorHAnsi"/>
          <w:sz w:val="24"/>
          <w:szCs w:val="24"/>
        </w:rPr>
        <w:t>(</w:t>
      </w:r>
      <w:r w:rsidR="004B4C65">
        <w:rPr>
          <w:rFonts w:eastAsia="Times New Roman" w:cstheme="minorHAnsi"/>
          <w:sz w:val="24"/>
          <w:szCs w:val="24"/>
        </w:rPr>
        <w:t xml:space="preserve">i.e. </w:t>
      </w:r>
      <w:r w:rsidR="008B0D3B">
        <w:rPr>
          <w:rFonts w:eastAsia="Times New Roman" w:cstheme="minorHAnsi"/>
          <w:sz w:val="24"/>
          <w:szCs w:val="24"/>
        </w:rPr>
        <w:t xml:space="preserve">Only </w:t>
      </w:r>
      <w:r w:rsidR="004B4C65">
        <w:rPr>
          <w:rFonts w:eastAsia="Times New Roman" w:cstheme="minorHAnsi"/>
          <w:sz w:val="24"/>
          <w:szCs w:val="24"/>
        </w:rPr>
        <w:t>one report for the whole project</w:t>
      </w:r>
      <w:r w:rsidR="008B0D3B">
        <w:rPr>
          <w:rFonts w:eastAsia="Times New Roman" w:cstheme="minorHAnsi"/>
          <w:sz w:val="24"/>
          <w:szCs w:val="24"/>
        </w:rPr>
        <w:t>)</w:t>
      </w:r>
      <w:r w:rsidR="004B4C65">
        <w:rPr>
          <w:rFonts w:eastAsia="Times New Roman" w:cstheme="minorHAnsi"/>
          <w:sz w:val="24"/>
          <w:szCs w:val="24"/>
        </w:rPr>
        <w:t>.</w:t>
      </w:r>
    </w:p>
    <w:p w14:paraId="65A3FA30" w14:textId="77777777" w:rsidR="00BA1394" w:rsidRPr="008C5045" w:rsidRDefault="00BA1394" w:rsidP="00312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C5045">
        <w:rPr>
          <w:rFonts w:eastAsia="Times New Roman" w:cstheme="minorHAnsi"/>
          <w:b/>
          <w:sz w:val="28"/>
          <w:szCs w:val="28"/>
        </w:rPr>
        <w:t>Presentation</w:t>
      </w:r>
      <w:r w:rsidR="008C5045">
        <w:rPr>
          <w:rFonts w:eastAsia="Times New Roman" w:cstheme="minorHAnsi"/>
          <w:b/>
          <w:sz w:val="28"/>
          <w:szCs w:val="28"/>
        </w:rPr>
        <w:t>s</w:t>
      </w:r>
      <w:r w:rsidRPr="008C5045">
        <w:rPr>
          <w:rFonts w:eastAsia="Times New Roman" w:cstheme="minorHAnsi"/>
          <w:b/>
          <w:sz w:val="28"/>
          <w:szCs w:val="28"/>
        </w:rPr>
        <w:t xml:space="preserve"> requirements:</w:t>
      </w:r>
    </w:p>
    <w:p w14:paraId="70307830" w14:textId="64F97FC8" w:rsidR="00B17B56" w:rsidRPr="00B17B56" w:rsidRDefault="007222D2" w:rsidP="00B17B5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team members need to participate</w:t>
      </w:r>
      <w:r w:rsidR="00B17B56">
        <w:rPr>
          <w:rFonts w:eastAsia="Times New Roman" w:cstheme="minorHAnsi"/>
          <w:sz w:val="24"/>
          <w:szCs w:val="24"/>
        </w:rPr>
        <w:t xml:space="preserve"> equally</w:t>
      </w:r>
      <w:r w:rsidR="000B0C15">
        <w:rPr>
          <w:rFonts w:eastAsia="Times New Roman" w:cstheme="minorHAnsi"/>
          <w:sz w:val="24"/>
          <w:szCs w:val="24"/>
        </w:rPr>
        <w:t>.</w:t>
      </w:r>
      <w:r w:rsidR="00B17B56">
        <w:rPr>
          <w:rFonts w:eastAsia="Times New Roman" w:cstheme="minorHAnsi"/>
          <w:sz w:val="24"/>
          <w:szCs w:val="24"/>
        </w:rPr>
        <w:t xml:space="preserve"> (any team member who does not </w:t>
      </w:r>
      <w:proofErr w:type="spellStart"/>
      <w:r w:rsidR="00B17B56">
        <w:rPr>
          <w:rFonts w:eastAsia="Times New Roman" w:cstheme="minorHAnsi"/>
          <w:sz w:val="24"/>
          <w:szCs w:val="24"/>
        </w:rPr>
        <w:t>atten</w:t>
      </w:r>
      <w:proofErr w:type="spellEnd"/>
      <w:r w:rsidR="00B17B56">
        <w:rPr>
          <w:rFonts w:eastAsia="Times New Roman" w:cstheme="minorHAnsi"/>
          <w:sz w:val="24"/>
          <w:szCs w:val="24"/>
        </w:rPr>
        <w:t xml:space="preserve"> will lose presentation mark)</w:t>
      </w:r>
    </w:p>
    <w:p w14:paraId="517D59FF" w14:textId="77777777" w:rsidR="007222D2" w:rsidRDefault="007222D2" w:rsidP="002C1F8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Present working code</w:t>
      </w:r>
      <w:r w:rsidR="000B0C15">
        <w:rPr>
          <w:rFonts w:eastAsia="Times New Roman" w:cstheme="minorHAnsi"/>
          <w:sz w:val="24"/>
          <w:szCs w:val="24"/>
        </w:rPr>
        <w:t>.</w:t>
      </w:r>
    </w:p>
    <w:p w14:paraId="50F259C9" w14:textId="77777777" w:rsidR="007222D2" w:rsidRPr="002C1F89" w:rsidRDefault="007222D2" w:rsidP="002C1F8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Present power point summarizing key </w:t>
      </w:r>
      <w:r w:rsidR="008B6E50">
        <w:rPr>
          <w:rFonts w:eastAsia="Times New Roman" w:cstheme="minorHAnsi"/>
          <w:sz w:val="24"/>
          <w:szCs w:val="24"/>
        </w:rPr>
        <w:t>points related to the project.</w:t>
      </w:r>
    </w:p>
    <w:p w14:paraId="7C6B5F2A" w14:textId="77777777" w:rsidR="00586832" w:rsidRDefault="00586832">
      <w:pPr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br w:type="page"/>
      </w:r>
    </w:p>
    <w:p w14:paraId="3E2EC4B8" w14:textId="5AFB410A" w:rsidR="008B6E50" w:rsidRDefault="008B6E50" w:rsidP="005275A8">
      <w:pPr>
        <w:rPr>
          <w:rFonts w:eastAsia="Times New Roman" w:cstheme="minorHAnsi"/>
          <w:b/>
          <w:sz w:val="28"/>
          <w:szCs w:val="28"/>
          <w:u w:val="single"/>
        </w:rPr>
      </w:pPr>
      <w:r w:rsidRPr="00282DA1">
        <w:rPr>
          <w:rFonts w:eastAsia="Times New Roman" w:cstheme="minorHAnsi"/>
          <w:b/>
          <w:sz w:val="28"/>
          <w:szCs w:val="28"/>
          <w:u w:val="single"/>
        </w:rPr>
        <w:lastRenderedPageBreak/>
        <w:t>Rubric</w:t>
      </w:r>
      <w:r w:rsidR="00B51D6B">
        <w:rPr>
          <w:rFonts w:eastAsia="Times New Roman" w:cstheme="minorHAnsi"/>
          <w:b/>
          <w:sz w:val="28"/>
          <w:szCs w:val="28"/>
          <w:u w:val="single"/>
        </w:rPr>
        <w:t xml:space="preserve"> 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2680"/>
        <w:gridCol w:w="2480"/>
      </w:tblGrid>
      <w:tr w:rsidR="00B17B56" w:rsidRPr="00B17B56" w14:paraId="5009F207" w14:textId="77777777" w:rsidTr="00B17B56">
        <w:trPr>
          <w:trHeight w:val="288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7CC1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 xml:space="preserve">Phase #1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D061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7B56" w:rsidRPr="00B17B56" w14:paraId="47963827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D9C0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Data set exploration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611C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B17B56" w:rsidRPr="00B17B56" w14:paraId="108D830A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06DC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Text pre-processing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05D5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B17B56" w:rsidRPr="00B17B56" w14:paraId="6A24B6C9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D520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Modelling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F2D5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B17B56" w:rsidRPr="00B17B56" w14:paraId="6A0C0C2C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BF5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3ECD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B17B56" w:rsidRPr="00B17B56" w14:paraId="0F0D7465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DBAF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Project report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B165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B17B56" w:rsidRPr="00B17B56" w14:paraId="4AC38921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EE2F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Presentation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29FC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</w:tr>
      <w:tr w:rsidR="00B17B56" w:rsidRPr="00B17B56" w14:paraId="4E4951C8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95FF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3DC3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7B56" w:rsidRPr="00B17B56" w14:paraId="3995C1D1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4DBB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E43C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73FB0F0C" w14:textId="22C944CD" w:rsidR="00B17B56" w:rsidRDefault="00B17B56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1E6123B2" w14:textId="0FA3387C" w:rsidR="00B17B56" w:rsidRDefault="00B17B56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tbl>
      <w:tblPr>
        <w:tblW w:w="5160" w:type="dxa"/>
        <w:tblLook w:val="04A0" w:firstRow="1" w:lastRow="0" w:firstColumn="1" w:lastColumn="0" w:noHBand="0" w:noVBand="1"/>
      </w:tblPr>
      <w:tblGrid>
        <w:gridCol w:w="2680"/>
        <w:gridCol w:w="2480"/>
      </w:tblGrid>
      <w:tr w:rsidR="00B17B56" w:rsidRPr="00B17B56" w14:paraId="55066DAD" w14:textId="77777777" w:rsidTr="00B17B56">
        <w:trPr>
          <w:trHeight w:val="288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601D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Phase #2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099B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7B56" w:rsidRPr="00B17B56" w14:paraId="3EF280FA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750A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Data set exploration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EFC1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B17B56" w:rsidRPr="00B17B56" w14:paraId="7A20978D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C3B2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Text pre-processing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6B70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B17B56" w:rsidRPr="00B17B56" w14:paraId="7DEA56D9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03B1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Training and modelling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86BA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B17B56" w:rsidRPr="00B17B56" w14:paraId="3B37EBB6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B566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D98E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B17B56" w:rsidRPr="00B17B56" w14:paraId="170066E3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77C3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 xml:space="preserve">Review score </w:t>
            </w:r>
            <w:proofErr w:type="spellStart"/>
            <w:r w:rsidRPr="00B17B56">
              <w:rPr>
                <w:rFonts w:ascii="Calibri" w:eastAsia="Times New Roman" w:hAnsi="Calibri" w:cs="Calibri"/>
                <w:color w:val="000000"/>
              </w:rPr>
              <w:t>enhacement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5B18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B17B56" w:rsidRPr="00B17B56" w14:paraId="1524F336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CAAA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LLM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9813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B17B56" w:rsidRPr="00B17B56" w14:paraId="6E93A839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1E15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Project report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DFB3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B17B56" w:rsidRPr="00B17B56" w14:paraId="6C072640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683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Presentation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5755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B17B56" w:rsidRPr="00B17B56" w14:paraId="3337E50B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654D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2525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7B56" w:rsidRPr="00B17B56" w14:paraId="7CBE62F3" w14:textId="77777777" w:rsidTr="00B17B5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A05B" w14:textId="77777777" w:rsidR="00B17B56" w:rsidRPr="00B17B56" w:rsidRDefault="00B17B56" w:rsidP="00B17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6FDD" w14:textId="77777777" w:rsidR="00B17B56" w:rsidRPr="00B17B56" w:rsidRDefault="00B17B56" w:rsidP="00B1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B5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03BAB834" w14:textId="1285CEBB" w:rsidR="00B17B56" w:rsidRDefault="00B17B56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32589FAC" w14:textId="0CF244C2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45446D97" w14:textId="6D2D0CA6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744B317D" w14:textId="03B68BEA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0D223B18" w14:textId="7541CC33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7843C17A" w14:textId="5A625663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0998F18E" w14:textId="4B77830B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42EB0826" w14:textId="4DA47AC3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3A066654" w14:textId="77777777" w:rsidR="00C334AD" w:rsidRDefault="00C334AD" w:rsidP="005275A8">
      <w:pPr>
        <w:rPr>
          <w:rFonts w:eastAsia="Times New Roman" w:cstheme="minorHAnsi"/>
          <w:b/>
          <w:sz w:val="28"/>
          <w:szCs w:val="28"/>
          <w:u w:val="single"/>
        </w:rPr>
      </w:pPr>
    </w:p>
    <w:p w14:paraId="3956132A" w14:textId="77777777" w:rsidR="00B17B56" w:rsidRPr="005275A8" w:rsidRDefault="00B17B56" w:rsidP="005275A8"/>
    <w:tbl>
      <w:tblPr>
        <w:tblStyle w:val="TableGrid"/>
        <w:tblW w:w="11232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1980"/>
        <w:gridCol w:w="1710"/>
        <w:gridCol w:w="2160"/>
        <w:gridCol w:w="2862"/>
      </w:tblGrid>
      <w:tr w:rsidR="005275A8" w:rsidRPr="003E4A76" w14:paraId="72DD91BA" w14:textId="77777777" w:rsidTr="00A71A2D">
        <w:tc>
          <w:tcPr>
            <w:tcW w:w="1080" w:type="dxa"/>
          </w:tcPr>
          <w:p w14:paraId="233DA76E" w14:textId="77777777" w:rsidR="008B6E50" w:rsidRPr="00D7347D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D7347D">
              <w:rPr>
                <w:rFonts w:cstheme="minorHAnsi"/>
                <w:sz w:val="20"/>
                <w:szCs w:val="20"/>
              </w:rPr>
              <w:lastRenderedPageBreak/>
              <w:t>Evaluation criteria</w:t>
            </w:r>
          </w:p>
        </w:tc>
        <w:tc>
          <w:tcPr>
            <w:tcW w:w="1440" w:type="dxa"/>
          </w:tcPr>
          <w:p w14:paraId="0F4CDF9C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980" w:type="dxa"/>
          </w:tcPr>
          <w:p w14:paraId="132B2370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14:paraId="78FB4944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710" w:type="dxa"/>
          </w:tcPr>
          <w:p w14:paraId="5B369DC7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160" w:type="dxa"/>
          </w:tcPr>
          <w:p w14:paraId="594FC0AB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2862" w:type="dxa"/>
          </w:tcPr>
          <w:p w14:paraId="639F571B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5275A8" w:rsidRPr="003E4A76" w14:paraId="7B2A1DC8" w14:textId="77777777" w:rsidTr="00A71A2D">
        <w:tc>
          <w:tcPr>
            <w:tcW w:w="1080" w:type="dxa"/>
          </w:tcPr>
          <w:p w14:paraId="392C947E" w14:textId="77777777" w:rsidR="008B6E50" w:rsidRPr="003E4A76" w:rsidRDefault="008B6E50" w:rsidP="00313859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7E496C6D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980" w:type="dxa"/>
          </w:tcPr>
          <w:p w14:paraId="61D19CD0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710" w:type="dxa"/>
          </w:tcPr>
          <w:p w14:paraId="4179C449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2160" w:type="dxa"/>
          </w:tcPr>
          <w:p w14:paraId="776BED7F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2862" w:type="dxa"/>
          </w:tcPr>
          <w:p w14:paraId="02831E32" w14:textId="77777777" w:rsidR="008B6E50" w:rsidRPr="003E4A76" w:rsidRDefault="008B6E50" w:rsidP="0031385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5275A8" w:rsidRPr="009A10E7" w14:paraId="5E04CB0D" w14:textId="77777777" w:rsidTr="00A71A2D">
        <w:tc>
          <w:tcPr>
            <w:tcW w:w="1080" w:type="dxa"/>
          </w:tcPr>
          <w:p w14:paraId="19C575A6" w14:textId="77777777" w:rsidR="000F19D6" w:rsidRDefault="000F19D6" w:rsidP="000F19D6">
            <w:pPr>
              <w:rPr>
                <w:rFonts w:eastAsia="Times New Roman" w:cstheme="minorHAnsi"/>
                <w:sz w:val="20"/>
                <w:szCs w:val="20"/>
              </w:rPr>
            </w:pPr>
            <w:r w:rsidRPr="004261A4">
              <w:rPr>
                <w:rFonts w:eastAsia="Times New Roman" w:cstheme="minorHAnsi"/>
                <w:sz w:val="20"/>
                <w:szCs w:val="20"/>
              </w:rPr>
              <w:t>Dataset data exploration</w:t>
            </w:r>
          </w:p>
          <w:p w14:paraId="473F32C0" w14:textId="29B630C5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#1</w:t>
            </w:r>
            <w:r w:rsidR="006D7254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B885884" w14:textId="36EFD474" w:rsidR="006D7254" w:rsidRDefault="006D725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  <w:p w14:paraId="5E8ADA99" w14:textId="77777777" w:rsidR="004261A4" w:rsidRPr="004261A4" w:rsidRDefault="004261A4" w:rsidP="000F19D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F0FA2C" w14:textId="77777777" w:rsidR="000F19D6" w:rsidRPr="00AD788E" w:rsidRDefault="000F19D6" w:rsidP="000F19D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Data exploration completely missing or what is submitted is below 30% with no relationship analysis.</w:t>
            </w:r>
          </w:p>
        </w:tc>
        <w:tc>
          <w:tcPr>
            <w:tcW w:w="1980" w:type="dxa"/>
          </w:tcPr>
          <w:p w14:paraId="2ABA349D" w14:textId="77777777" w:rsidR="000F19D6" w:rsidRPr="00AD788E" w:rsidRDefault="000F19D6" w:rsidP="000F19D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Only 50%-60% of dataset attributes have been explored or exploration not complete on # of missing values, only a few relationships are captured</w:t>
            </w:r>
            <w:r w:rsidR="009174B3" w:rsidRPr="00AD788E">
              <w:rPr>
                <w:rFonts w:asciiTheme="minorHAnsi" w:hAnsiTheme="minorHAnsi" w:cstheme="minorHAnsi"/>
                <w:sz w:val="20"/>
                <w:szCs w:val="20"/>
              </w:rPr>
              <w:t>, minimum visualizations</w:t>
            </w: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44814194" w14:textId="77777777" w:rsidR="000F19D6" w:rsidRPr="00AD788E" w:rsidRDefault="000F19D6" w:rsidP="000F19D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Only 60%-70% of dataset attributes have been explored or exploration not complete on # of missing values not all relationships are captured.</w:t>
            </w:r>
          </w:p>
        </w:tc>
        <w:tc>
          <w:tcPr>
            <w:tcW w:w="2160" w:type="dxa"/>
          </w:tcPr>
          <w:p w14:paraId="2DBD9CBD" w14:textId="77777777" w:rsidR="000F19D6" w:rsidRPr="00AD788E" w:rsidRDefault="000F19D6" w:rsidP="000F19D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Most dataset attributes columns have been explored and a complete description of each attribute value meaning has been reported in addition to exploring some relationships between attributes</w:t>
            </w:r>
            <w:r w:rsidR="009174B3" w:rsidRPr="00AD788E">
              <w:rPr>
                <w:rFonts w:asciiTheme="minorHAnsi" w:hAnsiTheme="minorHAnsi" w:cstheme="minorHAnsi"/>
                <w:sz w:val="20"/>
                <w:szCs w:val="20"/>
              </w:rPr>
              <w:t xml:space="preserve"> and presented a few visualizations</w:t>
            </w: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862" w:type="dxa"/>
          </w:tcPr>
          <w:p w14:paraId="5E32CD8F" w14:textId="77777777" w:rsidR="000F19D6" w:rsidRPr="00AD788E" w:rsidRDefault="000F19D6" w:rsidP="000F19D6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All dataset attributes columns have been explored and a complete description of each attribute value</w:t>
            </w:r>
            <w:r w:rsidR="009174B3" w:rsidRPr="00AD788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meaning</w:t>
            </w:r>
            <w:r w:rsidR="009174B3" w:rsidRPr="00AD788E">
              <w:rPr>
                <w:rFonts w:asciiTheme="minorHAnsi" w:hAnsiTheme="minorHAnsi" w:cstheme="minorHAnsi"/>
                <w:sz w:val="20"/>
                <w:szCs w:val="20"/>
              </w:rPr>
              <w:t>/distribution</w:t>
            </w: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 xml:space="preserve"> has been reported in addition to exploring all relationships between attributes</w:t>
            </w:r>
            <w:r w:rsidR="009174B3" w:rsidRPr="00AD788E">
              <w:rPr>
                <w:rFonts w:asciiTheme="minorHAnsi" w:hAnsiTheme="minorHAnsi" w:cstheme="minorHAnsi"/>
                <w:sz w:val="20"/>
                <w:szCs w:val="20"/>
              </w:rPr>
              <w:t xml:space="preserve"> supported by a complete set of visualizations</w:t>
            </w:r>
            <w:r w:rsidRPr="00AD788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9174B3" w:rsidRPr="00AD78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5275A8" w:rsidRPr="009A10E7" w14:paraId="3E7A2D09" w14:textId="77777777" w:rsidTr="00A71A2D">
        <w:tc>
          <w:tcPr>
            <w:tcW w:w="1080" w:type="dxa"/>
          </w:tcPr>
          <w:p w14:paraId="78EEA555" w14:textId="77777777" w:rsidR="008B6E50" w:rsidRDefault="00B51D6B" w:rsidP="00313859">
            <w:pPr>
              <w:rPr>
                <w:rFonts w:eastAsia="Times New Roman" w:cstheme="minorHAnsi"/>
                <w:sz w:val="20"/>
                <w:szCs w:val="20"/>
              </w:rPr>
            </w:pPr>
            <w:r w:rsidRPr="000B0C15">
              <w:rPr>
                <w:rFonts w:eastAsia="Times New Roman" w:cstheme="minorHAnsi"/>
                <w:sz w:val="20"/>
                <w:szCs w:val="20"/>
              </w:rPr>
              <w:t>Text basic pre-processing</w:t>
            </w:r>
          </w:p>
          <w:p w14:paraId="7649B87E" w14:textId="4D5737AA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#1</w:t>
            </w:r>
          </w:p>
          <w:p w14:paraId="25FF5352" w14:textId="7A27830F" w:rsidR="006D7254" w:rsidRDefault="006D725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  <w:p w14:paraId="0537BB7A" w14:textId="77777777" w:rsidR="004261A4" w:rsidRPr="000B0C15" w:rsidRDefault="004261A4" w:rsidP="0031385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1FFAFB" w14:textId="77777777" w:rsidR="000B0C15" w:rsidRDefault="000B0C15" w:rsidP="00313859">
            <w:pPr>
              <w:rPr>
                <w:rFonts w:cstheme="minorHAnsi"/>
                <w:sz w:val="20"/>
                <w:szCs w:val="20"/>
              </w:rPr>
            </w:pPr>
          </w:p>
          <w:p w14:paraId="53EC49D9" w14:textId="77777777" w:rsidR="00586832" w:rsidRDefault="00586832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not pre-processed</w:t>
            </w:r>
          </w:p>
          <w:p w14:paraId="2AD9DB6E" w14:textId="77777777" w:rsidR="008B6E50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No comments explaining code.</w:t>
            </w:r>
          </w:p>
          <w:p w14:paraId="02C3DD63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10CAF3" w14:textId="77777777" w:rsidR="00586832" w:rsidRDefault="00586832" w:rsidP="0058683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Some major errors in the data model. </w:t>
            </w:r>
          </w:p>
          <w:p w14:paraId="324697A9" w14:textId="77777777" w:rsidR="00586832" w:rsidRDefault="00586832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Issues with sampling labelling. Outliers not addressed. Normalization not implemented as needed.</w:t>
            </w:r>
          </w:p>
          <w:p w14:paraId="5934EE88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Minor comments are implemented. </w:t>
            </w:r>
          </w:p>
        </w:tc>
        <w:tc>
          <w:tcPr>
            <w:tcW w:w="1710" w:type="dxa"/>
          </w:tcPr>
          <w:p w14:paraId="5EAFC3D3" w14:textId="77777777" w:rsidR="000B0C15" w:rsidRDefault="003E1268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errors in the data model.</w:t>
            </w:r>
            <w:r w:rsidR="000B0C15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7F86F7D" w14:textId="77777777" w:rsidR="003E1268" w:rsidRDefault="000B0C15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Issues with sampling labelling. Outliers not addressed</w:t>
            </w:r>
            <w:r w:rsidR="00586832">
              <w:rPr>
                <w:rFonts w:cstheme="minorHAnsi"/>
                <w:sz w:val="20"/>
                <w:szCs w:val="20"/>
              </w:rPr>
              <w:t>. Normalization not implemented as needed.</w:t>
            </w:r>
          </w:p>
          <w:p w14:paraId="30D9CF39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code is correctly commented.</w:t>
            </w:r>
          </w:p>
        </w:tc>
        <w:tc>
          <w:tcPr>
            <w:tcW w:w="2160" w:type="dxa"/>
          </w:tcPr>
          <w:p w14:paraId="2EEF9C1E" w14:textId="77777777" w:rsidR="003E1268" w:rsidRDefault="003E1268" w:rsidP="003E12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Correct sampling, labeling and splitting of data.</w:t>
            </w:r>
          </w:p>
          <w:p w14:paraId="3944FFA5" w14:textId="77777777" w:rsidR="000B0C15" w:rsidRDefault="000B0C15" w:rsidP="003E12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outliers are cleaned up as needed, normalization/standardization is implemented as needed. Appropriate text pre-processing is implemented</w:t>
            </w:r>
          </w:p>
          <w:p w14:paraId="27102121" w14:textId="77777777" w:rsidR="003E1268" w:rsidRDefault="003E1268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Selection and build of the data model not justified.</w:t>
            </w:r>
          </w:p>
          <w:p w14:paraId="30D3ADB4" w14:textId="77777777" w:rsidR="003E1268" w:rsidRDefault="003E1268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selected attributes.</w:t>
            </w:r>
          </w:p>
          <w:p w14:paraId="43BBAD81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code is correctly commented.</w:t>
            </w:r>
          </w:p>
        </w:tc>
        <w:tc>
          <w:tcPr>
            <w:tcW w:w="2862" w:type="dxa"/>
          </w:tcPr>
          <w:p w14:paraId="11FC02E9" w14:textId="77777777" w:rsidR="003E1268" w:rsidRDefault="003E1268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Correct sampling, labeling and splitting of data.</w:t>
            </w:r>
          </w:p>
          <w:p w14:paraId="0C085E58" w14:textId="77777777" w:rsidR="000B0C15" w:rsidRDefault="000B0C15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outliers are cleaned up as needed, normalization/standardization is implemented as needed. Appropriate text pre-processing is implemented.</w:t>
            </w:r>
          </w:p>
          <w:p w14:paraId="38180433" w14:textId="77777777" w:rsidR="003E1268" w:rsidRDefault="003E1268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Logical selection/merging and justification of selected attributes.</w:t>
            </w:r>
          </w:p>
          <w:p w14:paraId="0C65F524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All code is correctly commented.</w:t>
            </w:r>
          </w:p>
        </w:tc>
      </w:tr>
      <w:tr w:rsidR="005275A8" w:rsidRPr="009A10E7" w14:paraId="76D66AB7" w14:textId="77777777" w:rsidTr="00A71A2D">
        <w:tc>
          <w:tcPr>
            <w:tcW w:w="1080" w:type="dxa"/>
          </w:tcPr>
          <w:p w14:paraId="701E8CA1" w14:textId="77777777" w:rsidR="008B6E50" w:rsidRDefault="00B51D6B" w:rsidP="00313859">
            <w:pPr>
              <w:rPr>
                <w:rFonts w:eastAsia="Times New Roman" w:cstheme="minorHAnsi"/>
                <w:sz w:val="20"/>
                <w:szCs w:val="20"/>
              </w:rPr>
            </w:pPr>
            <w:r w:rsidRPr="000B0C15">
              <w:rPr>
                <w:rFonts w:eastAsia="Times New Roman" w:cstheme="minorHAnsi"/>
                <w:sz w:val="20"/>
                <w:szCs w:val="20"/>
              </w:rPr>
              <w:t>Text representation</w:t>
            </w:r>
          </w:p>
          <w:p w14:paraId="5F05FEF0" w14:textId="1E336038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</w:t>
            </w:r>
            <w:r w:rsidR="00892825">
              <w:rPr>
                <w:rFonts w:cstheme="minorHAnsi"/>
                <w:sz w:val="20"/>
                <w:szCs w:val="20"/>
              </w:rPr>
              <w:t>2</w:t>
            </w:r>
          </w:p>
          <w:p w14:paraId="0412202C" w14:textId="77777777" w:rsidR="004261A4" w:rsidRPr="000B0C15" w:rsidRDefault="004261A4" w:rsidP="0031385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68E970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Missed </w:t>
            </w:r>
            <w:r w:rsidR="00586832">
              <w:rPr>
                <w:rFonts w:cstheme="minorHAnsi"/>
                <w:sz w:val="20"/>
                <w:szCs w:val="20"/>
              </w:rPr>
              <w:t>to represent the text completely.</w:t>
            </w:r>
          </w:p>
        </w:tc>
        <w:tc>
          <w:tcPr>
            <w:tcW w:w="1980" w:type="dxa"/>
          </w:tcPr>
          <w:p w14:paraId="41D04308" w14:textId="77777777" w:rsidR="008B6E50" w:rsidRPr="009A10E7" w:rsidRDefault="008B6E50" w:rsidP="00313859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Shows some thinking and reasoning but </w:t>
            </w:r>
            <w:r w:rsidR="00586832">
              <w:rPr>
                <w:rFonts w:cstheme="minorHAnsi"/>
                <w:sz w:val="20"/>
                <w:szCs w:val="20"/>
              </w:rPr>
              <w:t>text representation not suitable for the nature data/task</w:t>
            </w:r>
            <w:r w:rsidRPr="009A10E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6DA85F79" w14:textId="77777777" w:rsidR="008B6E50" w:rsidRPr="009A10E7" w:rsidRDefault="00586832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 representation model can work but not the best for the nature of the data/task.</w:t>
            </w:r>
          </w:p>
        </w:tc>
        <w:tc>
          <w:tcPr>
            <w:tcW w:w="2160" w:type="dxa"/>
          </w:tcPr>
          <w:p w14:paraId="6F638F6D" w14:textId="77777777" w:rsidR="008B6E50" w:rsidRPr="009A10E7" w:rsidRDefault="00586832" w:rsidP="003138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Suitable text representation without justification clearly explained</w:t>
            </w:r>
          </w:p>
        </w:tc>
        <w:tc>
          <w:tcPr>
            <w:tcW w:w="2862" w:type="dxa"/>
          </w:tcPr>
          <w:p w14:paraId="59824D25" w14:textId="77777777" w:rsidR="008B6E50" w:rsidRPr="009A10E7" w:rsidRDefault="00586832" w:rsidP="0031385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</w:rPr>
              <w:t>Suitable text representation with justification clearly explained.</w:t>
            </w:r>
          </w:p>
        </w:tc>
      </w:tr>
      <w:tr w:rsidR="004261A4" w:rsidRPr="00514160" w14:paraId="0863B4C1" w14:textId="77777777" w:rsidTr="00A71A2D">
        <w:tc>
          <w:tcPr>
            <w:tcW w:w="1080" w:type="dxa"/>
          </w:tcPr>
          <w:p w14:paraId="1AC8EC5D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Modelling</w:t>
            </w:r>
          </w:p>
          <w:p w14:paraId="29206542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#1</w:t>
            </w:r>
          </w:p>
          <w:p w14:paraId="5AD954AA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</w:tc>
        <w:tc>
          <w:tcPr>
            <w:tcW w:w="1440" w:type="dxa"/>
          </w:tcPr>
          <w:p w14:paraId="5E91E6BB" w14:textId="3E005D70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Majority of Models </w:t>
            </w:r>
            <w:r w:rsidR="008B0D3B">
              <w:rPr>
                <w:rFonts w:cstheme="minorHAnsi"/>
                <w:sz w:val="20"/>
                <w:szCs w:val="20"/>
              </w:rPr>
              <w:t xml:space="preserve">are </w:t>
            </w:r>
            <w:r>
              <w:rPr>
                <w:rFonts w:cstheme="minorHAnsi"/>
                <w:sz w:val="20"/>
                <w:szCs w:val="20"/>
              </w:rPr>
              <w:t>not implemented.</w:t>
            </w:r>
          </w:p>
        </w:tc>
        <w:tc>
          <w:tcPr>
            <w:tcW w:w="1980" w:type="dxa"/>
          </w:tcPr>
          <w:p w14:paraId="1E4D8022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models are implemented with errors.</w:t>
            </w:r>
          </w:p>
        </w:tc>
        <w:tc>
          <w:tcPr>
            <w:tcW w:w="1710" w:type="dxa"/>
          </w:tcPr>
          <w:p w14:paraId="1E3956EB" w14:textId="71B52280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Majority of models </w:t>
            </w:r>
            <w:r w:rsidR="008B0D3B">
              <w:rPr>
                <w:rFonts w:cstheme="minorHAnsi"/>
                <w:sz w:val="20"/>
                <w:szCs w:val="20"/>
              </w:rPr>
              <w:t xml:space="preserve">are </w:t>
            </w:r>
            <w:r>
              <w:rPr>
                <w:rFonts w:cstheme="minorHAnsi"/>
                <w:sz w:val="20"/>
                <w:szCs w:val="20"/>
              </w:rPr>
              <w:t>implemented but not with optimal hyperparameters.</w:t>
            </w:r>
            <w:r w:rsidR="006D7254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="006D7254">
              <w:rPr>
                <w:rFonts w:cstheme="minorHAnsi"/>
                <w:sz w:val="20"/>
                <w:szCs w:val="20"/>
              </w:rPr>
              <w:t>minium</w:t>
            </w:r>
            <w:proofErr w:type="spellEnd"/>
            <w:r w:rsidR="006D7254">
              <w:rPr>
                <w:rFonts w:cstheme="minorHAnsi"/>
                <w:sz w:val="20"/>
                <w:szCs w:val="20"/>
              </w:rPr>
              <w:t xml:space="preserve"> justification provided.</w:t>
            </w:r>
          </w:p>
        </w:tc>
        <w:tc>
          <w:tcPr>
            <w:tcW w:w="2160" w:type="dxa"/>
          </w:tcPr>
          <w:p w14:paraId="18C8428D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models are implemented correctly but not with optimal hyperparameters.</w:t>
            </w:r>
          </w:p>
        </w:tc>
        <w:tc>
          <w:tcPr>
            <w:tcW w:w="2862" w:type="dxa"/>
          </w:tcPr>
          <w:p w14:paraId="55ADD225" w14:textId="6CECEBD1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models are implemented correctly</w:t>
            </w:r>
            <w:r w:rsidR="006D7254">
              <w:rPr>
                <w:rFonts w:cstheme="minorHAnsi"/>
                <w:sz w:val="20"/>
                <w:szCs w:val="20"/>
              </w:rPr>
              <w:t xml:space="preserve"> and an explanation justified.</w:t>
            </w:r>
          </w:p>
        </w:tc>
      </w:tr>
      <w:tr w:rsidR="004261A4" w:rsidRPr="00514160" w14:paraId="3B71027B" w14:textId="77777777" w:rsidTr="00A71A2D">
        <w:tc>
          <w:tcPr>
            <w:tcW w:w="1080" w:type="dxa"/>
          </w:tcPr>
          <w:p w14:paraId="741A0562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Testing</w:t>
            </w:r>
          </w:p>
          <w:p w14:paraId="254D866D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#1</w:t>
            </w:r>
          </w:p>
          <w:p w14:paraId="2A2AC6F6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</w:tc>
        <w:tc>
          <w:tcPr>
            <w:tcW w:w="1440" w:type="dxa"/>
          </w:tcPr>
          <w:p w14:paraId="461F8A28" w14:textId="77777777" w:rsidR="004261A4" w:rsidRPr="007C56A2" w:rsidRDefault="004261A4" w:rsidP="004261A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>No model evaluations</w:t>
            </w:r>
          </w:p>
          <w:p w14:paraId="4304029D" w14:textId="77777777" w:rsidR="004261A4" w:rsidRPr="007C56A2" w:rsidRDefault="004261A4" w:rsidP="004261A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>conducted</w:t>
            </w:r>
          </w:p>
        </w:tc>
        <w:tc>
          <w:tcPr>
            <w:tcW w:w="1980" w:type="dxa"/>
          </w:tcPr>
          <w:p w14:paraId="0BE511F6" w14:textId="569E5F49" w:rsidR="004261A4" w:rsidRPr="007C56A2" w:rsidRDefault="004261A4" w:rsidP="004261A4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>Some metrics are generated for each model</w:t>
            </w:r>
            <w:r w:rsidR="008B0D3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 xml:space="preserve"> with no comparisons</w:t>
            </w:r>
            <w:r w:rsidR="008B0D3B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>conclusions presented.</w:t>
            </w:r>
          </w:p>
        </w:tc>
        <w:tc>
          <w:tcPr>
            <w:tcW w:w="1710" w:type="dxa"/>
          </w:tcPr>
          <w:p w14:paraId="6DEEC46F" w14:textId="258213FB" w:rsidR="004261A4" w:rsidRPr="007C56A2" w:rsidRDefault="004261A4" w:rsidP="004261A4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>Some metrics are generated for each model</w:t>
            </w:r>
            <w:r w:rsidR="008B0D3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 xml:space="preserve"> with minimum comparisons presented with </w:t>
            </w:r>
            <w:r w:rsidRPr="007C56A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partial conclusions.</w:t>
            </w:r>
          </w:p>
        </w:tc>
        <w:tc>
          <w:tcPr>
            <w:tcW w:w="2160" w:type="dxa"/>
          </w:tcPr>
          <w:p w14:paraId="7BF2CDC2" w14:textId="77777777" w:rsidR="004261A4" w:rsidRPr="007C56A2" w:rsidRDefault="004261A4" w:rsidP="004261A4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6A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All metrics are generated for each model and a comprehensive comparison presented with partial conclusions.</w:t>
            </w:r>
          </w:p>
        </w:tc>
        <w:tc>
          <w:tcPr>
            <w:tcW w:w="2862" w:type="dxa"/>
          </w:tcPr>
          <w:p w14:paraId="2CCC79FF" w14:textId="77777777" w:rsidR="004261A4" w:rsidRPr="007C56A2" w:rsidRDefault="004261A4" w:rsidP="004261A4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7C56A2">
              <w:rPr>
                <w:rFonts w:asciiTheme="minorHAnsi" w:hAnsiTheme="minorHAnsi" w:cstheme="minorHAnsi"/>
                <w:sz w:val="20"/>
                <w:szCs w:val="20"/>
              </w:rPr>
              <w:t>All metrics are generated for each model and a comprehensive comparison presented with clear conclusions.</w:t>
            </w:r>
          </w:p>
        </w:tc>
      </w:tr>
      <w:tr w:rsidR="006D7254" w:rsidRPr="00514160" w14:paraId="25D2B745" w14:textId="77777777" w:rsidTr="00A71A2D">
        <w:tc>
          <w:tcPr>
            <w:tcW w:w="1080" w:type="dxa"/>
          </w:tcPr>
          <w:p w14:paraId="2F45EE65" w14:textId="77777777" w:rsidR="006D7254" w:rsidRDefault="006D7254" w:rsidP="004261A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Enhace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reviews </w:t>
            </w:r>
          </w:p>
          <w:p w14:paraId="2EB3C29B" w14:textId="08EC7F11" w:rsidR="006D7254" w:rsidRDefault="006D725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</w:tc>
        <w:tc>
          <w:tcPr>
            <w:tcW w:w="1440" w:type="dxa"/>
          </w:tcPr>
          <w:p w14:paraId="413D9065" w14:textId="2B375F7E" w:rsidR="006D7254" w:rsidRPr="009A10E7" w:rsidRDefault="00B17B56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Nothing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pratials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that make no sense in relation to the request.</w:t>
            </w:r>
          </w:p>
        </w:tc>
        <w:tc>
          <w:tcPr>
            <w:tcW w:w="1980" w:type="dxa"/>
          </w:tcPr>
          <w:p w14:paraId="71D95598" w14:textId="108D5CE4" w:rsidR="006D7254" w:rsidRPr="009A10E7" w:rsidRDefault="00B17B56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Wrong strategy </w:t>
            </w:r>
            <w:proofErr w:type="gramStart"/>
            <w:r>
              <w:rPr>
                <w:rFonts w:cstheme="minorHAnsi"/>
                <w:sz w:val="20"/>
                <w:szCs w:val="20"/>
              </w:rPr>
              <w:t>selected and justified,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pseudo code not noted in report. Code implemented with issues and results not explained clearly.</w:t>
            </w:r>
          </w:p>
        </w:tc>
        <w:tc>
          <w:tcPr>
            <w:tcW w:w="1710" w:type="dxa"/>
          </w:tcPr>
          <w:p w14:paraId="39B59F6E" w14:textId="17FD7B79" w:rsidR="006D7254" w:rsidRPr="009A10E7" w:rsidRDefault="00B17B56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Correct strategy </w:t>
            </w:r>
            <w:proofErr w:type="gramStart"/>
            <w:r>
              <w:rPr>
                <w:rFonts w:cstheme="minorHAnsi"/>
                <w:sz w:val="20"/>
                <w:szCs w:val="20"/>
              </w:rPr>
              <w:t>selected and justified,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pseudo code not noted in report. Code implemented with issues and results not explained clearly.</w:t>
            </w:r>
          </w:p>
        </w:tc>
        <w:tc>
          <w:tcPr>
            <w:tcW w:w="2160" w:type="dxa"/>
          </w:tcPr>
          <w:p w14:paraId="07B21881" w14:textId="6F754E6C" w:rsidR="006D7254" w:rsidRPr="009A10E7" w:rsidRDefault="00B17B56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Correct strategy </w:t>
            </w:r>
            <w:proofErr w:type="gramStart"/>
            <w:r>
              <w:rPr>
                <w:rFonts w:cstheme="minorHAnsi"/>
                <w:sz w:val="20"/>
                <w:szCs w:val="20"/>
              </w:rPr>
              <w:t>selected and justified,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pseudo code noted in report. Code implemented correctly but results not explained clearly.</w:t>
            </w:r>
          </w:p>
        </w:tc>
        <w:tc>
          <w:tcPr>
            <w:tcW w:w="2862" w:type="dxa"/>
          </w:tcPr>
          <w:p w14:paraId="5662C2A9" w14:textId="2A07B1C7" w:rsidR="006D7254" w:rsidRPr="009A10E7" w:rsidRDefault="00B17B56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Correct strategy </w:t>
            </w:r>
            <w:proofErr w:type="gramStart"/>
            <w:r>
              <w:rPr>
                <w:rFonts w:cstheme="minorHAnsi"/>
                <w:sz w:val="20"/>
                <w:szCs w:val="20"/>
              </w:rPr>
              <w:t>selected and justified,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pseudo code noted in report. Code implemented correctly and results explained clearly.</w:t>
            </w:r>
          </w:p>
        </w:tc>
      </w:tr>
      <w:tr w:rsidR="006D7254" w:rsidRPr="00514160" w14:paraId="20D64899" w14:textId="77777777" w:rsidTr="00A71A2D">
        <w:tc>
          <w:tcPr>
            <w:tcW w:w="1080" w:type="dxa"/>
          </w:tcPr>
          <w:p w14:paraId="0DDDDC76" w14:textId="7D155102" w:rsidR="006D7254" w:rsidRDefault="006D725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LLM Phase #2</w:t>
            </w:r>
          </w:p>
        </w:tc>
        <w:tc>
          <w:tcPr>
            <w:tcW w:w="1440" w:type="dxa"/>
          </w:tcPr>
          <w:p w14:paraId="135F40A2" w14:textId="20FC4875" w:rsidR="006D7254" w:rsidRPr="009A10E7" w:rsidRDefault="00D12F2E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Nothing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pratials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that make no sense in relation to the request</w:t>
            </w:r>
          </w:p>
        </w:tc>
        <w:tc>
          <w:tcPr>
            <w:tcW w:w="1980" w:type="dxa"/>
          </w:tcPr>
          <w:p w14:paraId="483F4F4F" w14:textId="66E42536" w:rsidR="006D7254" w:rsidRPr="009A10E7" w:rsidRDefault="00D12F2E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thought for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modell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selection for the task, not much thought on selection of hyper parameters with minimum justification provided. Prompt </w:t>
            </w:r>
            <w:proofErr w:type="gramStart"/>
            <w:r>
              <w:rPr>
                <w:rFonts w:cstheme="minorHAnsi"/>
                <w:sz w:val="20"/>
                <w:szCs w:val="20"/>
              </w:rPr>
              <w:t>engineering  best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practices not taken into account. Results not presented</w:t>
            </w:r>
          </w:p>
        </w:tc>
        <w:tc>
          <w:tcPr>
            <w:tcW w:w="1710" w:type="dxa"/>
          </w:tcPr>
          <w:p w14:paraId="3FD255FA" w14:textId="1B432FAA" w:rsidR="006D7254" w:rsidRPr="009A10E7" w:rsidRDefault="00D12F2E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thought for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modell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selection for the task, not much thought on selection of hyper parameters with minimum justification provided. Prompt </w:t>
            </w:r>
            <w:proofErr w:type="gramStart"/>
            <w:r>
              <w:rPr>
                <w:rFonts w:cstheme="minorHAnsi"/>
                <w:sz w:val="20"/>
                <w:szCs w:val="20"/>
              </w:rPr>
              <w:t>engineering  best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practices not taken into account. Results presented partially</w:t>
            </w:r>
          </w:p>
        </w:tc>
        <w:tc>
          <w:tcPr>
            <w:tcW w:w="2160" w:type="dxa"/>
          </w:tcPr>
          <w:p w14:paraId="03392E37" w14:textId="77F49344" w:rsidR="006D7254" w:rsidRPr="009A10E7" w:rsidRDefault="00C334AD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Best models chosen for the task, </w:t>
            </w:r>
            <w:r w:rsidR="00D12F2E">
              <w:rPr>
                <w:rFonts w:cstheme="minorHAnsi"/>
                <w:sz w:val="20"/>
                <w:szCs w:val="20"/>
              </w:rPr>
              <w:t>not much thought on</w:t>
            </w:r>
            <w:r>
              <w:rPr>
                <w:rFonts w:cstheme="minorHAnsi"/>
                <w:sz w:val="20"/>
                <w:szCs w:val="20"/>
              </w:rPr>
              <w:t xml:space="preserve"> selection of hyper parameters with </w:t>
            </w:r>
            <w:r w:rsidR="00D12F2E">
              <w:rPr>
                <w:rFonts w:cstheme="minorHAnsi"/>
                <w:sz w:val="20"/>
                <w:szCs w:val="20"/>
              </w:rPr>
              <w:t xml:space="preserve">minimum </w:t>
            </w:r>
            <w:r>
              <w:rPr>
                <w:rFonts w:cstheme="minorHAnsi"/>
                <w:sz w:val="20"/>
                <w:szCs w:val="20"/>
              </w:rPr>
              <w:t xml:space="preserve">justification provided. Prompt </w:t>
            </w:r>
            <w:proofErr w:type="gramStart"/>
            <w:r>
              <w:rPr>
                <w:rFonts w:cstheme="minorHAnsi"/>
                <w:sz w:val="20"/>
                <w:szCs w:val="20"/>
              </w:rPr>
              <w:t>engineering  best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practices taken into account. Results presented p</w:t>
            </w:r>
            <w:r w:rsidR="00D12F2E">
              <w:rPr>
                <w:rFonts w:cstheme="minorHAnsi"/>
                <w:sz w:val="20"/>
                <w:szCs w:val="20"/>
              </w:rPr>
              <w:t>artially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862" w:type="dxa"/>
          </w:tcPr>
          <w:p w14:paraId="43AEB804" w14:textId="226D60A4" w:rsidR="006D7254" w:rsidRPr="009A10E7" w:rsidRDefault="00C334AD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Best models chosen for the task, reasonable selection of hyper parameters with justification provided. Prompt </w:t>
            </w:r>
            <w:proofErr w:type="gramStart"/>
            <w:r>
              <w:rPr>
                <w:rFonts w:cstheme="minorHAnsi"/>
                <w:sz w:val="20"/>
                <w:szCs w:val="20"/>
              </w:rPr>
              <w:t>engineering  best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practices taken into account. Results presented professionally.</w:t>
            </w:r>
          </w:p>
        </w:tc>
      </w:tr>
      <w:tr w:rsidR="004261A4" w:rsidRPr="00514160" w14:paraId="044E5540" w14:textId="77777777" w:rsidTr="00A71A2D">
        <w:tc>
          <w:tcPr>
            <w:tcW w:w="1080" w:type="dxa"/>
          </w:tcPr>
          <w:p w14:paraId="7978F029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report</w:t>
            </w:r>
          </w:p>
          <w:p w14:paraId="2FA2600A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#1</w:t>
            </w:r>
          </w:p>
          <w:p w14:paraId="034B1EF4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</w:tc>
        <w:tc>
          <w:tcPr>
            <w:tcW w:w="1440" w:type="dxa"/>
          </w:tcPr>
          <w:p w14:paraId="73EF1668" w14:textId="1FD714CA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lacks logical organization. It shows no coherence</w:t>
            </w:r>
            <w:r w:rsidR="008B0D3B">
              <w:rPr>
                <w:rFonts w:cstheme="minorHAnsi"/>
                <w:sz w:val="20"/>
                <w:szCs w:val="20"/>
              </w:rPr>
              <w:t>,</w:t>
            </w:r>
            <w:r w:rsidRPr="009A10E7">
              <w:rPr>
                <w:rFonts w:cstheme="minorHAnsi"/>
                <w:sz w:val="20"/>
                <w:szCs w:val="20"/>
              </w:rPr>
              <w:t xml:space="preserve"> and ideas lack unity.</w:t>
            </w:r>
          </w:p>
          <w:p w14:paraId="363B9496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most conclusions or assumptions or references</w:t>
            </w:r>
          </w:p>
          <w:p w14:paraId="26C01230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 Serious errors. No transitions.</w:t>
            </w:r>
          </w:p>
          <w:p w14:paraId="31869128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very messy.</w:t>
            </w:r>
          </w:p>
        </w:tc>
        <w:tc>
          <w:tcPr>
            <w:tcW w:w="1980" w:type="dxa"/>
          </w:tcPr>
          <w:p w14:paraId="127B7D95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lacks logical organization. It shows some coherence but ideas lack unity. Serious errors.</w:t>
            </w:r>
          </w:p>
          <w:p w14:paraId="268D6CA3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many conclusions or assumptions or references</w:t>
            </w:r>
          </w:p>
          <w:p w14:paraId="1A8D62D6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needs attention, some major errors.</w:t>
            </w:r>
          </w:p>
        </w:tc>
        <w:tc>
          <w:tcPr>
            <w:tcW w:w="1710" w:type="dxa"/>
          </w:tcPr>
          <w:p w14:paraId="3D15795E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is coherent and logically organized. Some points remain misplaced.</w:t>
            </w:r>
          </w:p>
          <w:p w14:paraId="7BDDEBE1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many conclusions or assumptions or references</w:t>
            </w:r>
          </w:p>
          <w:p w14:paraId="0BAF03B0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neat but has some assembly errors.</w:t>
            </w:r>
          </w:p>
        </w:tc>
        <w:tc>
          <w:tcPr>
            <w:tcW w:w="2160" w:type="dxa"/>
          </w:tcPr>
          <w:p w14:paraId="542D2E9C" w14:textId="57807836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Writing is coherent and logically organized</w:t>
            </w:r>
            <w:r w:rsidR="008B0D3B">
              <w:rPr>
                <w:rFonts w:cstheme="minorHAnsi"/>
                <w:sz w:val="20"/>
                <w:szCs w:val="20"/>
              </w:rPr>
              <w:t>,</w:t>
            </w:r>
            <w:r w:rsidRPr="009A10E7">
              <w:rPr>
                <w:rFonts w:cstheme="minorHAnsi"/>
                <w:sz w:val="20"/>
                <w:szCs w:val="20"/>
              </w:rPr>
              <w:t xml:space="preserve"> with transitions used between ideas and paragraphs to create coherence. </w:t>
            </w:r>
            <w:r w:rsidR="008B0D3B">
              <w:rPr>
                <w:rFonts w:cstheme="minorHAnsi"/>
                <w:sz w:val="20"/>
                <w:szCs w:val="20"/>
              </w:rPr>
              <w:t>The o</w:t>
            </w:r>
            <w:r w:rsidR="008B0D3B" w:rsidRPr="009A10E7">
              <w:rPr>
                <w:rFonts w:cstheme="minorHAnsi"/>
                <w:sz w:val="20"/>
                <w:szCs w:val="20"/>
              </w:rPr>
              <w:t xml:space="preserve">verall </w:t>
            </w:r>
            <w:r w:rsidRPr="009A10E7">
              <w:rPr>
                <w:rFonts w:cstheme="minorHAnsi"/>
                <w:sz w:val="20"/>
                <w:szCs w:val="20"/>
              </w:rPr>
              <w:t xml:space="preserve">unity of ideas is present. </w:t>
            </w:r>
          </w:p>
          <w:p w14:paraId="6461EEEF" w14:textId="77777777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Missing some conclusions or assumptions or references. </w:t>
            </w:r>
            <w:r w:rsidRPr="009A10E7">
              <w:rPr>
                <w:rFonts w:cstheme="minorHAnsi"/>
                <w:sz w:val="20"/>
                <w:szCs w:val="20"/>
              </w:rPr>
              <w:t>Format is neat and correctly assembled.</w:t>
            </w:r>
          </w:p>
        </w:tc>
        <w:tc>
          <w:tcPr>
            <w:tcW w:w="2862" w:type="dxa"/>
          </w:tcPr>
          <w:p w14:paraId="1C1845FB" w14:textId="5F980DF3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Writing shows </w:t>
            </w:r>
            <w:r w:rsidR="008B0D3B">
              <w:rPr>
                <w:rFonts w:cstheme="minorHAnsi"/>
                <w:sz w:val="20"/>
                <w:szCs w:val="20"/>
              </w:rPr>
              <w:t xml:space="preserve">a </w:t>
            </w:r>
            <w:r w:rsidRPr="009A10E7">
              <w:rPr>
                <w:rFonts w:cstheme="minorHAnsi"/>
                <w:sz w:val="20"/>
                <w:szCs w:val="20"/>
              </w:rPr>
              <w:t>high degree of attention to logic and reasoning of all points. Unity clearly leads the reader to the conclusion.</w:t>
            </w:r>
          </w:p>
          <w:p w14:paraId="6A416B06" w14:textId="3EF68DBE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Covers all deliverable results. Covers all assumptions and conclusion</w:t>
            </w:r>
            <w:r w:rsidR="008B0D3B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AB3B1E6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Includes references.</w:t>
            </w:r>
          </w:p>
          <w:p w14:paraId="0ABCB3E7" w14:textId="1C60F625" w:rsidR="004261A4" w:rsidRPr="009A10E7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Format is neat and correctly assembled with </w:t>
            </w:r>
            <w:r w:rsidR="008B0D3B">
              <w:rPr>
                <w:rFonts w:cstheme="minorHAnsi"/>
                <w:sz w:val="20"/>
                <w:szCs w:val="20"/>
              </w:rPr>
              <w:t xml:space="preserve">a </w:t>
            </w:r>
            <w:r w:rsidRPr="009A10E7">
              <w:rPr>
                <w:rFonts w:cstheme="minorHAnsi"/>
                <w:sz w:val="20"/>
                <w:szCs w:val="20"/>
              </w:rPr>
              <w:t>professional look.</w:t>
            </w:r>
          </w:p>
        </w:tc>
      </w:tr>
      <w:tr w:rsidR="005275A8" w:rsidRPr="00514160" w14:paraId="72F40C9D" w14:textId="77777777" w:rsidTr="00A71A2D">
        <w:tc>
          <w:tcPr>
            <w:tcW w:w="1080" w:type="dxa"/>
          </w:tcPr>
          <w:p w14:paraId="4C2931CB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Presentations</w:t>
            </w:r>
          </w:p>
          <w:p w14:paraId="636825C4" w14:textId="77777777" w:rsidR="004261A4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#1</w:t>
            </w:r>
          </w:p>
          <w:p w14:paraId="2D7DB50F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Phase #2</w:t>
            </w:r>
          </w:p>
        </w:tc>
        <w:tc>
          <w:tcPr>
            <w:tcW w:w="1440" w:type="dxa"/>
          </w:tcPr>
          <w:p w14:paraId="4A97C6A8" w14:textId="4D3DD83F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Very weak</w:t>
            </w:r>
            <w:r w:rsidR="008B0D3B">
              <w:rPr>
                <w:rFonts w:cstheme="minorHAnsi"/>
                <w:sz w:val="20"/>
                <w:szCs w:val="20"/>
              </w:rPr>
              <w:t>,</w:t>
            </w:r>
            <w:r w:rsidRPr="00514160">
              <w:rPr>
                <w:rFonts w:cstheme="minorHAnsi"/>
                <w:sz w:val="20"/>
                <w:szCs w:val="20"/>
              </w:rPr>
              <w:t xml:space="preserve"> no mention of the code changes. Execution of code not demonstrated.</w:t>
            </w:r>
            <w:r>
              <w:rPr>
                <w:rFonts w:cstheme="minorHAnsi"/>
                <w:sz w:val="20"/>
                <w:szCs w:val="20"/>
              </w:rPr>
              <w:t xml:space="preserve"> Some team members do not participate. </w:t>
            </w:r>
            <w:r w:rsidRPr="0051416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3BACFC70" w14:textId="63BDCBC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 xml:space="preserve">Some parts of the code changes </w:t>
            </w:r>
            <w:r w:rsidR="008B0D3B">
              <w:rPr>
                <w:rFonts w:cstheme="minorHAnsi"/>
                <w:sz w:val="20"/>
                <w:szCs w:val="20"/>
              </w:rPr>
              <w:t xml:space="preserve">are </w:t>
            </w:r>
            <w:r w:rsidRPr="00514160">
              <w:rPr>
                <w:rFonts w:cstheme="minorHAnsi"/>
                <w:sz w:val="20"/>
                <w:szCs w:val="20"/>
              </w:rPr>
              <w:t>presented.</w:t>
            </w:r>
          </w:p>
          <w:p w14:paraId="765D339E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Execution of code partially demonstrated.</w:t>
            </w:r>
            <w:r>
              <w:rPr>
                <w:rFonts w:cstheme="minorHAnsi"/>
                <w:sz w:val="20"/>
                <w:szCs w:val="20"/>
              </w:rPr>
              <w:t xml:space="preserve"> Some team members do not participate.</w:t>
            </w:r>
          </w:p>
        </w:tc>
        <w:tc>
          <w:tcPr>
            <w:tcW w:w="1710" w:type="dxa"/>
          </w:tcPr>
          <w:p w14:paraId="709239EB" w14:textId="0A18DE4B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 xml:space="preserve">All code presented but without </w:t>
            </w:r>
            <w:r w:rsidR="008B0D3B" w:rsidRPr="00514160">
              <w:rPr>
                <w:rFonts w:cstheme="minorHAnsi"/>
                <w:sz w:val="20"/>
                <w:szCs w:val="20"/>
              </w:rPr>
              <w:t>expla</w:t>
            </w:r>
            <w:r w:rsidR="008B0D3B">
              <w:rPr>
                <w:rFonts w:cstheme="minorHAnsi"/>
                <w:sz w:val="20"/>
                <w:szCs w:val="20"/>
              </w:rPr>
              <w:t>ining</w:t>
            </w:r>
            <w:r w:rsidR="008B0D3B" w:rsidRPr="00514160">
              <w:rPr>
                <w:rFonts w:cstheme="minorHAnsi"/>
                <w:sz w:val="20"/>
                <w:szCs w:val="20"/>
              </w:rPr>
              <w:t xml:space="preserve"> </w:t>
            </w:r>
            <w:r w:rsidRPr="00514160">
              <w:rPr>
                <w:rFonts w:cstheme="minorHAnsi"/>
                <w:sz w:val="20"/>
                <w:szCs w:val="20"/>
              </w:rPr>
              <w:t xml:space="preserve">why. </w:t>
            </w:r>
            <w:r>
              <w:rPr>
                <w:rFonts w:cstheme="minorHAnsi"/>
                <w:sz w:val="20"/>
                <w:szCs w:val="20"/>
              </w:rPr>
              <w:t>Some parts of the c</w:t>
            </w:r>
            <w:r w:rsidRPr="00514160">
              <w:rPr>
                <w:rFonts w:cstheme="minorHAnsi"/>
                <w:sz w:val="20"/>
                <w:szCs w:val="20"/>
              </w:rPr>
              <w:t xml:space="preserve">ode </w:t>
            </w:r>
            <w:proofErr w:type="gramStart"/>
            <w:r w:rsidR="00A71A2D">
              <w:rPr>
                <w:rFonts w:cstheme="minorHAnsi"/>
                <w:sz w:val="20"/>
                <w:szCs w:val="20"/>
              </w:rPr>
              <w:t xml:space="preserve">are </w:t>
            </w:r>
            <w:r>
              <w:rPr>
                <w:rFonts w:cstheme="minorHAnsi"/>
                <w:sz w:val="20"/>
                <w:szCs w:val="20"/>
              </w:rPr>
              <w:t xml:space="preserve"> not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working and have errors. Some team members </w:t>
            </w:r>
            <w:r>
              <w:rPr>
                <w:rFonts w:cstheme="minorHAnsi"/>
                <w:sz w:val="20"/>
                <w:szCs w:val="20"/>
              </w:rPr>
              <w:lastRenderedPageBreak/>
              <w:t xml:space="preserve">do not participate. </w:t>
            </w:r>
          </w:p>
        </w:tc>
        <w:tc>
          <w:tcPr>
            <w:tcW w:w="2160" w:type="dxa"/>
          </w:tcPr>
          <w:p w14:paraId="34C4E096" w14:textId="5CD06E3D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lastRenderedPageBreak/>
              <w:t xml:space="preserve">A comprehensive view of all code </w:t>
            </w:r>
            <w:r>
              <w:rPr>
                <w:rFonts w:cstheme="minorHAnsi"/>
                <w:sz w:val="20"/>
                <w:szCs w:val="20"/>
              </w:rPr>
              <w:t>demonstrated</w:t>
            </w:r>
            <w:r w:rsidRPr="00514160">
              <w:rPr>
                <w:rFonts w:cstheme="minorHAnsi"/>
                <w:sz w:val="20"/>
                <w:szCs w:val="20"/>
              </w:rPr>
              <w:t xml:space="preserve"> presented with </w:t>
            </w:r>
            <w:r w:rsidR="008B0D3B">
              <w:rPr>
                <w:rFonts w:cstheme="minorHAnsi"/>
                <w:sz w:val="20"/>
                <w:szCs w:val="20"/>
              </w:rPr>
              <w:t xml:space="preserve">an </w:t>
            </w:r>
            <w:r w:rsidRPr="00514160">
              <w:rPr>
                <w:rFonts w:cstheme="minorHAnsi"/>
                <w:sz w:val="20"/>
                <w:szCs w:val="20"/>
              </w:rPr>
              <w:t xml:space="preserve">explanation, exceeding </w:t>
            </w:r>
            <w:r w:rsidR="008B0D3B">
              <w:rPr>
                <w:rFonts w:cstheme="minorHAnsi"/>
                <w:sz w:val="20"/>
                <w:szCs w:val="20"/>
              </w:rPr>
              <w:t xml:space="preserve">the </w:t>
            </w:r>
            <w:r w:rsidRPr="00514160">
              <w:rPr>
                <w:rFonts w:cstheme="minorHAnsi"/>
                <w:sz w:val="20"/>
                <w:szCs w:val="20"/>
              </w:rPr>
              <w:t xml:space="preserve">time limit. </w:t>
            </w:r>
            <w:r>
              <w:rPr>
                <w:rFonts w:cstheme="minorHAnsi"/>
                <w:sz w:val="20"/>
                <w:szCs w:val="20"/>
              </w:rPr>
              <w:t>Working c</w:t>
            </w:r>
            <w:r w:rsidRPr="00514160">
              <w:rPr>
                <w:rFonts w:cstheme="minorHAnsi"/>
                <w:sz w:val="20"/>
                <w:szCs w:val="20"/>
              </w:rPr>
              <w:t>ode demonstrated.</w:t>
            </w:r>
            <w:r>
              <w:rPr>
                <w:rFonts w:cstheme="minorHAnsi"/>
                <w:sz w:val="20"/>
                <w:szCs w:val="20"/>
              </w:rPr>
              <w:t xml:space="preserve"> All team members participated but without equal </w:t>
            </w:r>
            <w:r>
              <w:rPr>
                <w:rFonts w:cstheme="minorHAnsi"/>
                <w:sz w:val="20"/>
                <w:szCs w:val="20"/>
              </w:rPr>
              <w:lastRenderedPageBreak/>
              <w:t>participation. Some team members are not confident of their input.</w:t>
            </w:r>
          </w:p>
          <w:p w14:paraId="7FE8A9D6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62" w:type="dxa"/>
          </w:tcPr>
          <w:p w14:paraId="1BC884A9" w14:textId="0928CD25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lastRenderedPageBreak/>
              <w:t xml:space="preserve">A comprehensive view of all code </w:t>
            </w:r>
            <w:r>
              <w:rPr>
                <w:rFonts w:cstheme="minorHAnsi"/>
                <w:sz w:val="20"/>
                <w:szCs w:val="20"/>
              </w:rPr>
              <w:t>demonstrated</w:t>
            </w:r>
            <w:r w:rsidRPr="0051416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in working condition </w:t>
            </w:r>
            <w:r w:rsidRPr="00514160">
              <w:rPr>
                <w:rFonts w:cstheme="minorHAnsi"/>
                <w:sz w:val="20"/>
                <w:szCs w:val="20"/>
              </w:rPr>
              <w:t xml:space="preserve">with explanation, within </w:t>
            </w:r>
            <w:r w:rsidR="008B0D3B">
              <w:rPr>
                <w:rFonts w:cstheme="minorHAnsi"/>
                <w:sz w:val="20"/>
                <w:szCs w:val="20"/>
              </w:rPr>
              <w:t xml:space="preserve">the </w:t>
            </w:r>
            <w:r w:rsidRPr="00514160">
              <w:rPr>
                <w:rFonts w:cstheme="minorHAnsi"/>
                <w:sz w:val="20"/>
                <w:szCs w:val="20"/>
              </w:rPr>
              <w:t xml:space="preserve">time limit. </w:t>
            </w:r>
            <w:r>
              <w:rPr>
                <w:rFonts w:cstheme="minorHAnsi"/>
                <w:sz w:val="20"/>
                <w:szCs w:val="20"/>
              </w:rPr>
              <w:t>All team members participate equally and are confident in their responses</w:t>
            </w:r>
            <w:r w:rsidRPr="00514160">
              <w:rPr>
                <w:rFonts w:cstheme="minorHAnsi"/>
                <w:sz w:val="20"/>
                <w:szCs w:val="20"/>
              </w:rPr>
              <w:t>.</w:t>
            </w:r>
          </w:p>
          <w:p w14:paraId="7695FC11" w14:textId="77777777" w:rsidR="004261A4" w:rsidRPr="00514160" w:rsidRDefault="004261A4" w:rsidP="004261A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794C75E" w14:textId="77777777" w:rsidR="00A67529" w:rsidRDefault="00A67529" w:rsidP="00135754"/>
    <w:sectPr w:rsidR="00A6752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1650D" w14:textId="77777777" w:rsidR="006C367B" w:rsidRDefault="006C367B" w:rsidP="00F63B74">
      <w:pPr>
        <w:spacing w:after="0" w:line="240" w:lineRule="auto"/>
      </w:pPr>
      <w:r>
        <w:separator/>
      </w:r>
    </w:p>
  </w:endnote>
  <w:endnote w:type="continuationSeparator" w:id="0">
    <w:p w14:paraId="72DF6F92" w14:textId="77777777" w:rsidR="006C367B" w:rsidRDefault="006C367B" w:rsidP="00F6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4668" w14:textId="77777777" w:rsidR="00F63B74" w:rsidRPr="00F63B74" w:rsidRDefault="00F63B74" w:rsidP="00F50D71">
    <w:pPr>
      <w:pStyle w:val="Footer"/>
      <w:rPr>
        <w:sz w:val="20"/>
        <w:szCs w:val="20"/>
      </w:rPr>
    </w:pPr>
    <w:r w:rsidRPr="00F63B74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04202" wp14:editId="587133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8CCD0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63B74">
      <w:rPr>
        <w:color w:val="4472C4" w:themeColor="accent1"/>
        <w:sz w:val="20"/>
        <w:szCs w:val="20"/>
      </w:rPr>
      <w:t xml:space="preserve"> </w:t>
    </w:r>
    <w:r w:rsidRPr="00F63B74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Pr="00F63B74">
      <w:rPr>
        <w:rFonts w:eastAsiaTheme="minorEastAsia"/>
        <w:color w:val="4472C4" w:themeColor="accent1"/>
        <w:sz w:val="20"/>
        <w:szCs w:val="20"/>
      </w:rPr>
      <w:fldChar w:fldCharType="begin"/>
    </w:r>
    <w:r w:rsidRPr="00F63B74">
      <w:rPr>
        <w:color w:val="4472C4" w:themeColor="accent1"/>
        <w:sz w:val="20"/>
        <w:szCs w:val="20"/>
      </w:rPr>
      <w:instrText xml:space="preserve"> PAGE    \* MERGEFORMAT </w:instrText>
    </w:r>
    <w:r w:rsidRPr="00F63B74">
      <w:rPr>
        <w:rFonts w:eastAsiaTheme="minorEastAsia"/>
        <w:color w:val="4472C4" w:themeColor="accent1"/>
        <w:sz w:val="20"/>
        <w:szCs w:val="20"/>
      </w:rPr>
      <w:fldChar w:fldCharType="separate"/>
    </w:r>
    <w:r w:rsidRPr="00F63B7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Pr="00F63B7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F50D7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COMP 262  Project                                                Prepared by: Professor Mayy Habayeb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FD21A" w14:textId="77777777" w:rsidR="006C367B" w:rsidRDefault="006C367B" w:rsidP="00F63B74">
      <w:pPr>
        <w:spacing w:after="0" w:line="240" w:lineRule="auto"/>
      </w:pPr>
      <w:r>
        <w:separator/>
      </w:r>
    </w:p>
  </w:footnote>
  <w:footnote w:type="continuationSeparator" w:id="0">
    <w:p w14:paraId="34950F78" w14:textId="77777777" w:rsidR="006C367B" w:rsidRDefault="006C367B" w:rsidP="00F6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323"/>
    <w:multiLevelType w:val="hybridMultilevel"/>
    <w:tmpl w:val="F45E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4243"/>
    <w:multiLevelType w:val="hybridMultilevel"/>
    <w:tmpl w:val="81D0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560F"/>
    <w:multiLevelType w:val="hybridMultilevel"/>
    <w:tmpl w:val="992C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31D5"/>
    <w:multiLevelType w:val="hybridMultilevel"/>
    <w:tmpl w:val="F45E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96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3510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206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4150109">
    <w:abstractNumId w:val="2"/>
  </w:num>
  <w:num w:numId="5" w16cid:durableId="1902128387">
    <w:abstractNumId w:val="6"/>
  </w:num>
  <w:num w:numId="6" w16cid:durableId="652368773">
    <w:abstractNumId w:val="1"/>
  </w:num>
  <w:num w:numId="7" w16cid:durableId="622005383">
    <w:abstractNumId w:val="3"/>
  </w:num>
  <w:num w:numId="8" w16cid:durableId="14777967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aa Al-Slaity">
    <w15:presenceInfo w15:providerId="None" w15:userId="Alaa Al-Slai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TC1NLE0NDQ0NTdX0lEKTi0uzszPAykwrAUA+QPhWywAAAA="/>
  </w:docVars>
  <w:rsids>
    <w:rsidRoot w:val="00A67529"/>
    <w:rsid w:val="00052134"/>
    <w:rsid w:val="000B0C15"/>
    <w:rsid w:val="000C1422"/>
    <w:rsid w:val="000F19D6"/>
    <w:rsid w:val="001166D9"/>
    <w:rsid w:val="00135754"/>
    <w:rsid w:val="00150816"/>
    <w:rsid w:val="00152CDB"/>
    <w:rsid w:val="00172152"/>
    <w:rsid w:val="001A10AB"/>
    <w:rsid w:val="001A1BA7"/>
    <w:rsid w:val="001A3735"/>
    <w:rsid w:val="001B067A"/>
    <w:rsid w:val="001B4F10"/>
    <w:rsid w:val="001C6811"/>
    <w:rsid w:val="002178A7"/>
    <w:rsid w:val="00234EE1"/>
    <w:rsid w:val="00277694"/>
    <w:rsid w:val="00282DA1"/>
    <w:rsid w:val="00286521"/>
    <w:rsid w:val="002905A1"/>
    <w:rsid w:val="002A441D"/>
    <w:rsid w:val="002C1F89"/>
    <w:rsid w:val="00312C85"/>
    <w:rsid w:val="00316474"/>
    <w:rsid w:val="003554FF"/>
    <w:rsid w:val="003556A9"/>
    <w:rsid w:val="003E1268"/>
    <w:rsid w:val="00400EDF"/>
    <w:rsid w:val="004261A4"/>
    <w:rsid w:val="00430D9A"/>
    <w:rsid w:val="00472EBC"/>
    <w:rsid w:val="004842D0"/>
    <w:rsid w:val="004B4C65"/>
    <w:rsid w:val="004B4DD0"/>
    <w:rsid w:val="004C2731"/>
    <w:rsid w:val="004F1F49"/>
    <w:rsid w:val="005275A8"/>
    <w:rsid w:val="00532DD5"/>
    <w:rsid w:val="00586832"/>
    <w:rsid w:val="005C665D"/>
    <w:rsid w:val="005D24D0"/>
    <w:rsid w:val="005D5B79"/>
    <w:rsid w:val="005E30E1"/>
    <w:rsid w:val="005E5772"/>
    <w:rsid w:val="00641C4F"/>
    <w:rsid w:val="006660E4"/>
    <w:rsid w:val="00667B02"/>
    <w:rsid w:val="006734CF"/>
    <w:rsid w:val="0069485C"/>
    <w:rsid w:val="006A1A1D"/>
    <w:rsid w:val="006C367B"/>
    <w:rsid w:val="006D7254"/>
    <w:rsid w:val="007222D2"/>
    <w:rsid w:val="00781B71"/>
    <w:rsid w:val="00790727"/>
    <w:rsid w:val="007A66C7"/>
    <w:rsid w:val="007C56A2"/>
    <w:rsid w:val="00812749"/>
    <w:rsid w:val="008235DE"/>
    <w:rsid w:val="00864F4F"/>
    <w:rsid w:val="00866CF6"/>
    <w:rsid w:val="00892825"/>
    <w:rsid w:val="008B0D3B"/>
    <w:rsid w:val="008B6E50"/>
    <w:rsid w:val="008C5045"/>
    <w:rsid w:val="00915889"/>
    <w:rsid w:val="009174B3"/>
    <w:rsid w:val="009370A1"/>
    <w:rsid w:val="009431D3"/>
    <w:rsid w:val="00956675"/>
    <w:rsid w:val="009765A2"/>
    <w:rsid w:val="00990A4D"/>
    <w:rsid w:val="009B5D08"/>
    <w:rsid w:val="009C415D"/>
    <w:rsid w:val="009F7DCC"/>
    <w:rsid w:val="00A452CD"/>
    <w:rsid w:val="00A67529"/>
    <w:rsid w:val="00A71A2D"/>
    <w:rsid w:val="00A77010"/>
    <w:rsid w:val="00AD788E"/>
    <w:rsid w:val="00AD78E5"/>
    <w:rsid w:val="00B13734"/>
    <w:rsid w:val="00B14E88"/>
    <w:rsid w:val="00B17B56"/>
    <w:rsid w:val="00B44D40"/>
    <w:rsid w:val="00B51D6B"/>
    <w:rsid w:val="00B81FBA"/>
    <w:rsid w:val="00B84F39"/>
    <w:rsid w:val="00BA1394"/>
    <w:rsid w:val="00BA68FD"/>
    <w:rsid w:val="00BC4FB8"/>
    <w:rsid w:val="00C334AD"/>
    <w:rsid w:val="00C716BB"/>
    <w:rsid w:val="00C83ABC"/>
    <w:rsid w:val="00C879F3"/>
    <w:rsid w:val="00CA1A58"/>
    <w:rsid w:val="00CA3F29"/>
    <w:rsid w:val="00CA5602"/>
    <w:rsid w:val="00CD614A"/>
    <w:rsid w:val="00CE3191"/>
    <w:rsid w:val="00D12F2E"/>
    <w:rsid w:val="00D374C2"/>
    <w:rsid w:val="00D42016"/>
    <w:rsid w:val="00D46572"/>
    <w:rsid w:val="00D7347D"/>
    <w:rsid w:val="00D7701A"/>
    <w:rsid w:val="00DB1125"/>
    <w:rsid w:val="00E115D0"/>
    <w:rsid w:val="00E117A8"/>
    <w:rsid w:val="00E55E5F"/>
    <w:rsid w:val="00E83B63"/>
    <w:rsid w:val="00E86411"/>
    <w:rsid w:val="00EC49A5"/>
    <w:rsid w:val="00EC62E1"/>
    <w:rsid w:val="00ED7E2A"/>
    <w:rsid w:val="00EE5BED"/>
    <w:rsid w:val="00F0151E"/>
    <w:rsid w:val="00F044FE"/>
    <w:rsid w:val="00F2018D"/>
    <w:rsid w:val="00F31CCC"/>
    <w:rsid w:val="00F42715"/>
    <w:rsid w:val="00F50D71"/>
    <w:rsid w:val="00F63B74"/>
    <w:rsid w:val="00F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82A"/>
  <w15:chartTrackingRefBased/>
  <w15:docId w15:val="{021DFAAD-EE8F-4556-B950-F62BBE5D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765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5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754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C85"/>
    <w:rPr>
      <w:b/>
      <w:bCs/>
    </w:rPr>
  </w:style>
  <w:style w:type="character" w:styleId="Emphasis">
    <w:name w:val="Emphasis"/>
    <w:basedOn w:val="DefaultParagraphFont"/>
    <w:uiPriority w:val="20"/>
    <w:qFormat/>
    <w:rsid w:val="00312C85"/>
    <w:rPr>
      <w:i/>
      <w:iCs/>
    </w:rPr>
  </w:style>
  <w:style w:type="table" w:styleId="TableGrid">
    <w:name w:val="Table Grid"/>
    <w:basedOn w:val="TableNormal"/>
    <w:uiPriority w:val="39"/>
    <w:rsid w:val="00282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765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6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F19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74"/>
  </w:style>
  <w:style w:type="paragraph" w:styleId="Footer">
    <w:name w:val="footer"/>
    <w:basedOn w:val="Normal"/>
    <w:link w:val="FooterChar"/>
    <w:uiPriority w:val="99"/>
    <w:unhideWhenUsed/>
    <w:rsid w:val="00F6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74"/>
  </w:style>
  <w:style w:type="paragraph" w:styleId="Revision">
    <w:name w:val="Revision"/>
    <w:hidden/>
    <w:uiPriority w:val="99"/>
    <w:semiHidden/>
    <w:rsid w:val="008B0D3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B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D3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B0D3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cauley.ucsd.edu/data/amaz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jianmo.github.io/amazo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mis.isti.cnr.it/sebastiani/Publications/LREC10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xtblob.readthedocs.io/en/dev/quick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jhutto/vaderSentiment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Ashish Gupta</cp:lastModifiedBy>
  <cp:revision>16</cp:revision>
  <dcterms:created xsi:type="dcterms:W3CDTF">2023-11-10T18:57:00Z</dcterms:created>
  <dcterms:modified xsi:type="dcterms:W3CDTF">2025-02-01T04:03:00Z</dcterms:modified>
</cp:coreProperties>
</file>